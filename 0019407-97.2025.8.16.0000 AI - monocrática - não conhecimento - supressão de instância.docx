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5BF25" w14:textId="3E6A63AC" w:rsidR="009418A8" w:rsidRPr="009418A8" w:rsidRDefault="00FE1D6E" w:rsidP="00FE1D6E">
      <w:pPr>
        <w:pStyle w:val="NormalWeb"/>
        <w:spacing w:after="240" w:line="360" w:lineRule="auto"/>
        <w:ind w:firstLine="709"/>
        <w:jc w:val="both"/>
        <w:rPr>
          <w:b/>
          <w:bCs/>
        </w:rPr>
      </w:pPr>
      <w:r w:rsidRPr="009418A8">
        <w:rPr>
          <w:b/>
          <w:bCs/>
        </w:rPr>
        <w:t xml:space="preserve">DECISÃO MONOCRÁTICA. PROCESSUAL CIVIL. AGRAVO DE INSTRUMENTO. INTERESSE PROCESSUAL. </w:t>
      </w:r>
      <w:r w:rsidR="009418A8" w:rsidRPr="009418A8">
        <w:rPr>
          <w:b/>
          <w:bCs/>
        </w:rPr>
        <w:t>TUTELA DE URGÊNCIA. TUTELA DE EVIDÊNCIA. MATÉRIA NÃO EXAMINADA EM PRIMEIRO GRAU. SUPRESSÃO DE INSTÂNCIA.</w:t>
      </w:r>
    </w:p>
    <w:p w14:paraId="2DC4F13E" w14:textId="77777777" w:rsidR="00FE1D6E" w:rsidRPr="009418A8" w:rsidRDefault="00FE1D6E" w:rsidP="00FE1D6E">
      <w:pPr>
        <w:pStyle w:val="NormalWeb"/>
        <w:spacing w:after="240" w:line="360" w:lineRule="auto"/>
        <w:ind w:firstLine="709"/>
        <w:jc w:val="both"/>
        <w:rPr>
          <w:b/>
          <w:bCs/>
        </w:rPr>
      </w:pPr>
      <w:r w:rsidRPr="009418A8">
        <w:rPr>
          <w:b/>
          <w:bCs/>
        </w:rPr>
        <w:t>I. CASO EM EXAME</w:t>
      </w:r>
    </w:p>
    <w:p w14:paraId="776799C2" w14:textId="1D69BD0E" w:rsidR="00FE1D6E" w:rsidRPr="009418A8" w:rsidRDefault="00FE1D6E" w:rsidP="00FE1D6E">
      <w:pPr>
        <w:pStyle w:val="NormalWeb"/>
        <w:spacing w:after="240" w:line="360" w:lineRule="auto"/>
        <w:ind w:firstLine="709"/>
        <w:jc w:val="both"/>
        <w:rPr>
          <w:b/>
          <w:bCs/>
        </w:rPr>
      </w:pPr>
      <w:r w:rsidRPr="009418A8">
        <w:rPr>
          <w:b/>
          <w:bCs/>
        </w:rPr>
        <w:t xml:space="preserve">Agravo de instrumento interposto contra </w:t>
      </w:r>
      <w:r w:rsidR="009418A8" w:rsidRPr="009418A8">
        <w:rPr>
          <w:b/>
          <w:bCs/>
        </w:rPr>
        <w:t>decisão liminar concessiva de tutelas de urgência e evidência.</w:t>
      </w:r>
    </w:p>
    <w:p w14:paraId="5C82A2B2" w14:textId="77777777" w:rsidR="00FE1D6E" w:rsidRPr="009418A8" w:rsidRDefault="00FE1D6E" w:rsidP="00FE1D6E">
      <w:pPr>
        <w:pStyle w:val="NormalWeb"/>
        <w:spacing w:after="240" w:line="360" w:lineRule="auto"/>
        <w:ind w:firstLine="709"/>
        <w:jc w:val="both"/>
        <w:rPr>
          <w:b/>
          <w:bCs/>
        </w:rPr>
      </w:pPr>
      <w:r w:rsidRPr="009418A8">
        <w:rPr>
          <w:b/>
          <w:bCs/>
        </w:rPr>
        <w:t>II. QUESTÃO EM DISCUSSÃO</w:t>
      </w:r>
    </w:p>
    <w:p w14:paraId="1AA86899" w14:textId="127F6103" w:rsidR="00FE1D6E" w:rsidRPr="00FE1D6E" w:rsidRDefault="00FE1D6E" w:rsidP="00FE1D6E">
      <w:pPr>
        <w:pStyle w:val="NormalWeb"/>
        <w:spacing w:after="240" w:line="360" w:lineRule="auto"/>
        <w:ind w:firstLine="709"/>
        <w:jc w:val="both"/>
        <w:rPr>
          <w:b/>
          <w:bCs/>
        </w:rPr>
      </w:pPr>
      <w:r w:rsidRPr="009418A8">
        <w:rPr>
          <w:b/>
          <w:bCs/>
        </w:rPr>
        <w:t xml:space="preserve">Análise dos pressupostos de admissibilidade recursal, em razão da </w:t>
      </w:r>
      <w:r w:rsidR="009418A8" w:rsidRPr="009418A8">
        <w:rPr>
          <w:b/>
          <w:bCs/>
        </w:rPr>
        <w:t xml:space="preserve">ausência de decisão sobre as matérias objetadas </w:t>
      </w:r>
      <w:r w:rsidRPr="009418A8">
        <w:rPr>
          <w:b/>
          <w:bCs/>
        </w:rPr>
        <w:t>em primeiro grau de jurisdição.</w:t>
      </w:r>
    </w:p>
    <w:p w14:paraId="49C17891" w14:textId="77777777" w:rsidR="00FE1D6E" w:rsidRPr="00FE1D6E" w:rsidRDefault="00FE1D6E" w:rsidP="00FE1D6E">
      <w:pPr>
        <w:pStyle w:val="NormalWeb"/>
        <w:spacing w:after="240" w:line="360" w:lineRule="auto"/>
        <w:ind w:firstLine="709"/>
        <w:jc w:val="both"/>
        <w:rPr>
          <w:b/>
          <w:bCs/>
        </w:rPr>
      </w:pPr>
      <w:r w:rsidRPr="00FE1D6E">
        <w:rPr>
          <w:b/>
          <w:bCs/>
        </w:rPr>
        <w:t>III. RAZÕES DE DECIDIR</w:t>
      </w:r>
    </w:p>
    <w:p w14:paraId="1E3B3B5A" w14:textId="77777777" w:rsidR="00FE1D6E" w:rsidRPr="00FE1D6E" w:rsidRDefault="00FE1D6E" w:rsidP="00FE1D6E">
      <w:pPr>
        <w:pStyle w:val="NormalWeb"/>
        <w:spacing w:after="240" w:line="360" w:lineRule="auto"/>
        <w:ind w:firstLine="709"/>
        <w:jc w:val="both"/>
        <w:rPr>
          <w:b/>
          <w:bCs/>
        </w:rPr>
      </w:pPr>
      <w:r w:rsidRPr="00FE1D6E">
        <w:rPr>
          <w:b/>
          <w:bCs/>
        </w:rPr>
        <w:t>É vedada a análise, em sede recursal, de matéria pendente de julgamento na primeira instância, sob pena de violação ao princípio do duplo grau de jurisdição e das regras de competência funcional vertical.</w:t>
      </w:r>
    </w:p>
    <w:p w14:paraId="6160BC04" w14:textId="77777777" w:rsidR="00FE1D6E" w:rsidRPr="00FE1D6E" w:rsidRDefault="00FE1D6E" w:rsidP="00FE1D6E">
      <w:pPr>
        <w:pStyle w:val="NormalWeb"/>
        <w:spacing w:after="240" w:line="360" w:lineRule="auto"/>
        <w:ind w:firstLine="709"/>
        <w:jc w:val="both"/>
        <w:rPr>
          <w:b/>
          <w:bCs/>
        </w:rPr>
      </w:pPr>
      <w:r w:rsidRPr="00FE1D6E">
        <w:rPr>
          <w:b/>
          <w:bCs/>
        </w:rPr>
        <w:t>IV. SOLUÇÃO DO CASO</w:t>
      </w:r>
    </w:p>
    <w:p w14:paraId="5719DADD" w14:textId="77777777" w:rsidR="00FE1D6E" w:rsidRPr="00FE1D6E" w:rsidRDefault="00FE1D6E" w:rsidP="00FE1D6E">
      <w:pPr>
        <w:pStyle w:val="NormalWeb"/>
        <w:spacing w:after="240" w:line="360" w:lineRule="auto"/>
        <w:ind w:firstLine="709"/>
        <w:jc w:val="both"/>
        <w:rPr>
          <w:b/>
          <w:bCs/>
        </w:rPr>
      </w:pPr>
      <w:r w:rsidRPr="00FE1D6E">
        <w:rPr>
          <w:b/>
          <w:bCs/>
        </w:rPr>
        <w:t>Recurso não conhecido.</w:t>
      </w:r>
    </w:p>
    <w:p w14:paraId="15EE4254" w14:textId="77777777" w:rsidR="00FE1D6E" w:rsidRPr="00FE1D6E" w:rsidRDefault="00FE1D6E" w:rsidP="00FE1D6E">
      <w:pPr>
        <w:pStyle w:val="NormalWeb"/>
        <w:spacing w:after="240" w:line="360" w:lineRule="auto"/>
        <w:ind w:firstLine="709"/>
        <w:jc w:val="both"/>
        <w:rPr>
          <w:b/>
          <w:bCs/>
        </w:rPr>
      </w:pPr>
      <w:r w:rsidRPr="00FE1D6E">
        <w:rPr>
          <w:b/>
          <w:bCs/>
        </w:rPr>
        <w:t>V. JURISPRUDÊNCIA E LEGISLAÇÃO UTILIZADAS</w:t>
      </w:r>
    </w:p>
    <w:p w14:paraId="70735586" w14:textId="77777777" w:rsidR="00FE1D6E" w:rsidRPr="00FE1D6E" w:rsidRDefault="00FE1D6E" w:rsidP="00FE1D6E">
      <w:pPr>
        <w:pStyle w:val="NormalWeb"/>
        <w:spacing w:after="240" w:line="360" w:lineRule="auto"/>
        <w:ind w:firstLine="709"/>
        <w:jc w:val="both"/>
        <w:rPr>
          <w:b/>
          <w:bCs/>
        </w:rPr>
      </w:pPr>
      <w:r w:rsidRPr="00FE1D6E">
        <w:rPr>
          <w:b/>
          <w:bCs/>
        </w:rPr>
        <w:t>V.I. Jurisprudência:</w:t>
      </w:r>
    </w:p>
    <w:p w14:paraId="13A4DAB0" w14:textId="77777777" w:rsidR="00FE1D6E" w:rsidRPr="00FE1D6E" w:rsidRDefault="00FE1D6E" w:rsidP="00FE1D6E">
      <w:pPr>
        <w:pStyle w:val="NormalWeb"/>
        <w:spacing w:after="240" w:line="360" w:lineRule="auto"/>
        <w:ind w:firstLine="709"/>
        <w:jc w:val="both"/>
        <w:rPr>
          <w:b/>
          <w:bCs/>
        </w:rPr>
      </w:pPr>
      <w:r w:rsidRPr="00FE1D6E">
        <w:rPr>
          <w:b/>
          <w:bCs/>
        </w:rPr>
        <w:t>TJPR. 5ª Câmara Criminal. Relator: Desembargador Luiz Mateus de Lima. 0056406-83.2024.8.16.0000. Ponta Grossa. Data de Julgamento: 12-06-2024;</w:t>
      </w:r>
    </w:p>
    <w:p w14:paraId="36663FB8" w14:textId="77777777" w:rsidR="00FE1D6E" w:rsidRPr="00FE1D6E" w:rsidRDefault="00FE1D6E" w:rsidP="00FE1D6E">
      <w:pPr>
        <w:pStyle w:val="NormalWeb"/>
        <w:spacing w:after="240" w:line="360" w:lineRule="auto"/>
        <w:ind w:firstLine="709"/>
        <w:jc w:val="both"/>
        <w:rPr>
          <w:b/>
          <w:bCs/>
        </w:rPr>
      </w:pPr>
      <w:r w:rsidRPr="00FE1D6E">
        <w:rPr>
          <w:b/>
          <w:bCs/>
        </w:rPr>
        <w:t>TJPR. 17ª Câmara Cível. Relator: Desembargador Mario Luiz Ramidoff. 0006106-83.2025.8.16.0000. Castro. Data de julgamento: 30-01-2025.</w:t>
      </w:r>
    </w:p>
    <w:p w14:paraId="0BA74F03" w14:textId="77777777" w:rsidR="00FE1D6E" w:rsidRPr="00FE1D6E" w:rsidRDefault="00FE1D6E" w:rsidP="00FE1D6E">
      <w:pPr>
        <w:pStyle w:val="NormalWeb"/>
        <w:spacing w:after="240" w:line="360" w:lineRule="auto"/>
        <w:ind w:firstLine="709"/>
        <w:jc w:val="both"/>
        <w:rPr>
          <w:b/>
          <w:bCs/>
        </w:rPr>
      </w:pPr>
      <w:r w:rsidRPr="00FE1D6E">
        <w:rPr>
          <w:b/>
          <w:bCs/>
        </w:rPr>
        <w:t>V.II. Legislação:</w:t>
      </w:r>
    </w:p>
    <w:p w14:paraId="2C8EDF69" w14:textId="77777777" w:rsidR="00FE1D6E" w:rsidRPr="00FE1D6E" w:rsidRDefault="00FE1D6E" w:rsidP="00FE1D6E">
      <w:pPr>
        <w:pStyle w:val="NormalWeb"/>
        <w:spacing w:after="240" w:line="360" w:lineRule="auto"/>
        <w:ind w:firstLine="709"/>
        <w:jc w:val="both"/>
        <w:rPr>
          <w:b/>
          <w:bCs/>
        </w:rPr>
      </w:pPr>
      <w:r w:rsidRPr="00FE1D6E">
        <w:rPr>
          <w:b/>
          <w:bCs/>
        </w:rPr>
        <w:t>Código de Processo Civil: art. 932, III;</w:t>
      </w:r>
    </w:p>
    <w:p w14:paraId="25996E7B" w14:textId="001D9744" w:rsidR="00FE1D6E" w:rsidRDefault="00FE1D6E" w:rsidP="00FE1D6E">
      <w:pPr>
        <w:pStyle w:val="NormalWeb"/>
        <w:spacing w:before="0" w:beforeAutospacing="0" w:after="240" w:afterAutospacing="0" w:line="360" w:lineRule="auto"/>
        <w:ind w:firstLine="709"/>
        <w:jc w:val="both"/>
        <w:rPr>
          <w:b/>
          <w:bCs/>
        </w:rPr>
      </w:pPr>
      <w:r w:rsidRPr="00FE1D6E">
        <w:rPr>
          <w:b/>
          <w:bCs/>
        </w:rPr>
        <w:lastRenderedPageBreak/>
        <w:t>Regimento Interno do Tribunal de Justiça do Estado do Paraná: art. 182, inciso XIX.</w:t>
      </w:r>
    </w:p>
    <w:p w14:paraId="7693BB17" w14:textId="77777777" w:rsidR="00FE1D6E" w:rsidRDefault="00FE1D6E" w:rsidP="00903197">
      <w:pPr>
        <w:pStyle w:val="NormalWeb"/>
        <w:spacing w:before="0" w:beforeAutospacing="0" w:after="240" w:afterAutospacing="0" w:line="360" w:lineRule="auto"/>
        <w:ind w:firstLine="709"/>
        <w:jc w:val="both"/>
        <w:rPr>
          <w:b/>
          <w:bCs/>
        </w:rPr>
      </w:pPr>
    </w:p>
    <w:p w14:paraId="23B3FFC9" w14:textId="0A3035FC"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rPr>
          <w:b/>
          <w:bCs/>
        </w:rPr>
        <w:t>I - RELATÓRIO</w:t>
      </w:r>
    </w:p>
    <w:p w14:paraId="3851ED3B" w14:textId="2CEBF545" w:rsidR="0002756B" w:rsidRDefault="000F3022" w:rsidP="00D61D7E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Cuida-se de agravo de instrumento interposto</w:t>
      </w:r>
      <w:r w:rsidR="00735826">
        <w:t xml:space="preserve"> por </w:t>
      </w:r>
      <w:r w:rsidR="0002756B">
        <w:t>Terras do Paraná Empreendimentos S. A. em face de Marco Antonio Camargo, tendo como objeto decisão proferida pelo juízo da 2ª Vara Cível de Paranavaí</w:t>
      </w:r>
      <w:ins w:id="0" w:author="Osvaldo Canela Junior" w:date="2025-03-07T14:20:00Z" w16du:dateUtc="2025-03-07T17:20:00Z">
        <w:r w:rsidR="001569CE">
          <w:t>,</w:t>
        </w:r>
      </w:ins>
      <w:r w:rsidR="0002756B">
        <w:t xml:space="preserve"> que deferiu tutelas de urgência, para suspender a os efeitos de relação contratual rescindenda, e de evidência, para determinar o depósito judicial de crédito incontroverso decorrente da rescisão contratual (evento 14.1 – autos de origem).</w:t>
      </w:r>
    </w:p>
    <w:p w14:paraId="4B922127" w14:textId="6B817D2F" w:rsidR="0002756B" w:rsidRDefault="00316A2D" w:rsidP="00033E6D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Eis, em síntese, as razões de inconformismo:</w:t>
      </w:r>
      <w:r w:rsidR="00D95A2F">
        <w:t xml:space="preserve"> </w:t>
      </w:r>
      <w:r>
        <w:t>a) não estão preenchidos os requisitos da tutela de evidência;</w:t>
      </w:r>
      <w:r w:rsidR="00D95A2F">
        <w:t xml:space="preserve"> b) a alteração do projeto, reputado como motivo da rescisão, teve prévia anuência e decorre de exigência legal (evento 1.1).</w:t>
      </w:r>
    </w:p>
    <w:p w14:paraId="32239D4E" w14:textId="3A578B92" w:rsidR="000F3022" w:rsidRPr="00903197" w:rsidRDefault="00033E6D" w:rsidP="00033E6D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É o necessário relato.</w:t>
      </w:r>
    </w:p>
    <w:p w14:paraId="1B56943A" w14:textId="77777777"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14:paraId="11E595B2" w14:textId="77777777" w:rsidR="00F338EC" w:rsidRDefault="00F338EC" w:rsidP="00F338EC">
      <w:pPr>
        <w:pStyle w:val="PargrafodaLista"/>
        <w:ind w:left="0"/>
        <w:contextualSpacing w:val="0"/>
        <w:rPr>
          <w:b/>
        </w:rPr>
      </w:pPr>
      <w:r w:rsidRPr="00AA28DF">
        <w:rPr>
          <w:b/>
        </w:rPr>
        <w:t>II –</w:t>
      </w:r>
      <w:r>
        <w:rPr>
          <w:b/>
        </w:rPr>
        <w:t xml:space="preserve"> </w:t>
      </w:r>
      <w:r w:rsidRPr="00AA28DF">
        <w:rPr>
          <w:b/>
        </w:rPr>
        <w:t>FUNDAMENTAÇÃO</w:t>
      </w:r>
    </w:p>
    <w:p w14:paraId="40AB4C93" w14:textId="4AC74276" w:rsidR="00485A57" w:rsidRDefault="00485A57" w:rsidP="00F338EC">
      <w:pPr>
        <w:pStyle w:val="PargrafodaLista"/>
        <w:ind w:left="0"/>
        <w:contextualSpacing w:val="0"/>
        <w:rPr>
          <w:szCs w:val="24"/>
        </w:rPr>
      </w:pPr>
      <w:r>
        <w:rPr>
          <w:szCs w:val="24"/>
        </w:rPr>
        <w:t>Os</w:t>
      </w:r>
      <w:r w:rsidR="00F338EC" w:rsidRPr="00F338EC">
        <w:rPr>
          <w:szCs w:val="24"/>
        </w:rPr>
        <w:t xml:space="preserve"> argumentos deduzidos nas razões de inconformismo </w:t>
      </w:r>
      <w:r>
        <w:rPr>
          <w:szCs w:val="24"/>
        </w:rPr>
        <w:t>não foram objeto de deliberação em primeiro grau de jurisdição.</w:t>
      </w:r>
    </w:p>
    <w:p w14:paraId="7DC335C9" w14:textId="4B0481C6" w:rsidR="00F338EC" w:rsidRPr="00485A57" w:rsidRDefault="00485A57" w:rsidP="00F338EC">
      <w:pPr>
        <w:pStyle w:val="PargrafodaLista"/>
        <w:ind w:left="0"/>
        <w:contextualSpacing w:val="0"/>
        <w:rPr>
          <w:b/>
        </w:rPr>
      </w:pPr>
      <w:r>
        <w:rPr>
          <w:szCs w:val="24"/>
        </w:rPr>
        <w:t>O deferimento das tutelas de urgência e evidência em caráter liminar não prejudica o exercício do contraditório pela parte prejudicada, tampouco possibilita a apresentação do tema diretamente à instância recursal.</w:t>
      </w:r>
    </w:p>
    <w:p w14:paraId="41A5CFA8" w14:textId="77777777" w:rsidR="00F338EC" w:rsidRDefault="00F338EC" w:rsidP="00F338EC">
      <w:pPr>
        <w:pStyle w:val="PargrafodaLista"/>
        <w:ind w:left="0"/>
        <w:contextualSpacing w:val="0"/>
        <w:rPr>
          <w:szCs w:val="24"/>
        </w:rPr>
      </w:pPr>
      <w:r w:rsidRPr="00F338EC">
        <w:rPr>
          <w:szCs w:val="24"/>
        </w:rPr>
        <w:t>Tal inferência, conforme jurisprudência desta Corte e conteúdo normativo do princípio do duplo grau de jurisdição, enseja ausência do interesse recursal, por mácula às regras de competência funcional vertical.</w:t>
      </w:r>
    </w:p>
    <w:p w14:paraId="167F4412" w14:textId="0466F511" w:rsidR="00F338EC" w:rsidRPr="00F338EC" w:rsidRDefault="00F338EC" w:rsidP="00F338EC">
      <w:pPr>
        <w:pStyle w:val="PargrafodaLista"/>
        <w:ind w:left="0"/>
        <w:contextualSpacing w:val="0"/>
        <w:rPr>
          <w:szCs w:val="24"/>
        </w:rPr>
      </w:pPr>
      <w:r w:rsidRPr="00F338EC">
        <w:rPr>
          <w:szCs w:val="24"/>
        </w:rPr>
        <w:t>Sobre o tema:</w:t>
      </w:r>
    </w:p>
    <w:p w14:paraId="2B6328B4" w14:textId="77777777" w:rsidR="00F338EC" w:rsidRPr="00F338EC" w:rsidRDefault="00F338EC" w:rsidP="00F338EC">
      <w:pPr>
        <w:pStyle w:val="PargrafodaLista"/>
        <w:ind w:left="0" w:firstLine="0"/>
        <w:contextualSpacing w:val="0"/>
        <w:rPr>
          <w:szCs w:val="24"/>
        </w:rPr>
      </w:pPr>
    </w:p>
    <w:p w14:paraId="161D43C8" w14:textId="77777777" w:rsidR="00F338EC" w:rsidRPr="00FE1D6E" w:rsidRDefault="00F338EC" w:rsidP="00F338EC">
      <w:pPr>
        <w:pStyle w:val="PargrafodaLista"/>
        <w:ind w:left="2268" w:firstLine="0"/>
        <w:contextualSpacing w:val="0"/>
        <w:rPr>
          <w:sz w:val="20"/>
          <w:szCs w:val="20"/>
        </w:rPr>
      </w:pPr>
      <w:r w:rsidRPr="00FE1D6E">
        <w:rPr>
          <w:sz w:val="20"/>
          <w:szCs w:val="20"/>
        </w:rPr>
        <w:lastRenderedPageBreak/>
        <w:t xml:space="preserve">JULGAMENTO MONOCRÁTICO AGRAVO DE INSTRUMENTO. AÇÃO DE BUSCA E APREENSÃO. TESE DE ABUSIVIDADE DE ENCARGO NO PERÍODO DE NORMALIDADE CONTRATUAL. NÃO CONHECIMENTO. </w:t>
      </w:r>
      <w:r w:rsidRPr="00FE1D6E">
        <w:rPr>
          <w:b/>
          <w:sz w:val="20"/>
          <w:szCs w:val="20"/>
        </w:rPr>
        <w:t>QUESTÃO PENDENTE DE ANÁLISE EM PRIMEIRO GRAU. SUPRESSÃO DE INSTÂNCIA. INADMISSIBILIDADE RECURSAL.</w:t>
      </w:r>
      <w:r w:rsidRPr="00FE1D6E">
        <w:rPr>
          <w:sz w:val="20"/>
          <w:szCs w:val="20"/>
        </w:rPr>
        <w:t xml:space="preserve"> (TJPR. 5ª Câmara Criminal. Relator: Desembargador Luiz Mateus de Lima. 0056406-83.2024.8.16.0000. Ponta Grossa. Data de Julgamento: 12-06-2024).</w:t>
      </w:r>
    </w:p>
    <w:p w14:paraId="7BBE0095" w14:textId="77777777" w:rsidR="00F338EC" w:rsidRPr="00FE1D6E" w:rsidRDefault="00F338EC" w:rsidP="00F338EC">
      <w:pPr>
        <w:pStyle w:val="PargrafodaLista"/>
        <w:ind w:left="2268" w:firstLine="0"/>
        <w:contextualSpacing w:val="0"/>
        <w:rPr>
          <w:sz w:val="20"/>
          <w:szCs w:val="20"/>
        </w:rPr>
      </w:pPr>
    </w:p>
    <w:p w14:paraId="2E1788B6" w14:textId="77777777" w:rsidR="00F338EC" w:rsidRPr="00FE1D6E" w:rsidRDefault="00F338EC" w:rsidP="00F338EC">
      <w:pPr>
        <w:pStyle w:val="PargrafodaLista"/>
        <w:ind w:left="2268" w:firstLine="0"/>
        <w:contextualSpacing w:val="0"/>
        <w:rPr>
          <w:sz w:val="20"/>
          <w:szCs w:val="20"/>
        </w:rPr>
      </w:pPr>
      <w:r w:rsidRPr="00FE1D6E">
        <w:rPr>
          <w:sz w:val="20"/>
          <w:szCs w:val="20"/>
        </w:rPr>
        <w:t xml:space="preserve">DIREITO CIVIL. DIREITO PROCESSUAL CIVIL. AGRAVO DE INSTRUMENTO. INSURGÊNCIA RECURSAL IMEDIATA. NÃO CONHECIMENTO. QUESTÕES DEDUZIDAS SIMULTANEAMENTE EM SEDE DE CONTESTAÇÃO E AGRAVO DE INSTRUMENTO. </w:t>
      </w:r>
      <w:r w:rsidRPr="00485A57">
        <w:rPr>
          <w:b/>
          <w:bCs/>
          <w:sz w:val="20"/>
          <w:szCs w:val="20"/>
        </w:rPr>
        <w:t>AUSÊNCIA DE APRECIAÇÃO EM PRIMEIRO GRAU DE JURISDIÇÃO. SUPRESSÃO DE INSTÂNCIA</w:t>
      </w:r>
      <w:r w:rsidRPr="00FE1D6E">
        <w:rPr>
          <w:sz w:val="20"/>
          <w:szCs w:val="20"/>
        </w:rPr>
        <w:t>. INADMISSIBILIDADE RECURSAL, INC. III DO ART. 932 DA LEI N. 13.105/2015. PRECEDENTES. 1. Na vertente demanda, verifica-se que os fatos, fundamentos e pedidos deduzidos pelo Agravante em sede recursal, sequer, foram apreciados pela douta Magistrada, eis que deduzidos simultaneamente em sede de contestação e em sede recursal, motivo pelo qual, não se afigura legitimamente plausível a devolução de matéria, que, não tenha sido regular e validamente submetida apreciada pelo Órgão Julgador competente, sob pena mesmo da ocorrência de supressão de instância (jurisdicional). 2. Recurso de agravo de instrumento não conhecido. (TJPR. 17ª Câmara Cível. Relator: Desembargador Mario Luiz Ramidoff. 0006106-83.2025.8.16.0000. Castro. Data de julgamento: 30-01-2025).</w:t>
      </w:r>
    </w:p>
    <w:p w14:paraId="65473204" w14:textId="77777777" w:rsidR="00F338EC" w:rsidRDefault="00F338EC" w:rsidP="00F338EC">
      <w:pPr>
        <w:pStyle w:val="PargrafodaLista"/>
        <w:ind w:left="0" w:firstLine="0"/>
        <w:contextualSpacing w:val="0"/>
        <w:rPr>
          <w:szCs w:val="24"/>
        </w:rPr>
      </w:pPr>
    </w:p>
    <w:p w14:paraId="7039345E" w14:textId="1D3DC1F9" w:rsidR="00F338EC" w:rsidRPr="00F338EC" w:rsidRDefault="00F338EC" w:rsidP="00FE1D6E">
      <w:pPr>
        <w:pStyle w:val="PargrafodaLista"/>
        <w:ind w:left="0"/>
        <w:contextualSpacing w:val="0"/>
        <w:rPr>
          <w:szCs w:val="24"/>
        </w:rPr>
      </w:pPr>
      <w:r w:rsidRPr="00F338EC">
        <w:rPr>
          <w:szCs w:val="24"/>
        </w:rPr>
        <w:t>Nesse contexto, a inadmissão do recurso de agravo se mostra impositiva, evitando-se indesejada incursão em matérias ainda não examinadas em primeiro grau.</w:t>
      </w:r>
    </w:p>
    <w:p w14:paraId="5D9AF0E9" w14:textId="77777777" w:rsidR="00F338EC" w:rsidRPr="00F338EC" w:rsidRDefault="00F338EC" w:rsidP="00FE1D6E">
      <w:pPr>
        <w:autoSpaceDN w:val="0"/>
        <w:adjustRightInd w:val="0"/>
        <w:spacing w:after="240" w:line="360" w:lineRule="auto"/>
        <w:ind w:firstLine="709"/>
        <w:rPr>
          <w:sz w:val="24"/>
          <w:szCs w:val="24"/>
        </w:rPr>
      </w:pPr>
    </w:p>
    <w:p w14:paraId="1C18F0BD" w14:textId="77777777" w:rsidR="00F338EC" w:rsidRPr="00F338EC" w:rsidRDefault="00F338EC" w:rsidP="00FE1D6E">
      <w:pPr>
        <w:autoSpaceDN w:val="0"/>
        <w:adjustRightInd w:val="0"/>
        <w:spacing w:after="240" w:line="360" w:lineRule="auto"/>
        <w:ind w:firstLine="709"/>
        <w:rPr>
          <w:b/>
          <w:sz w:val="24"/>
          <w:szCs w:val="24"/>
        </w:rPr>
      </w:pPr>
      <w:r w:rsidRPr="00F338EC">
        <w:rPr>
          <w:b/>
          <w:sz w:val="24"/>
          <w:szCs w:val="24"/>
        </w:rPr>
        <w:t>III – DECISÃO</w:t>
      </w:r>
    </w:p>
    <w:p w14:paraId="03D85130" w14:textId="77777777" w:rsidR="00F338EC" w:rsidRPr="00F338EC" w:rsidRDefault="00F338EC" w:rsidP="00FE1D6E">
      <w:pPr>
        <w:autoSpaceDN w:val="0"/>
        <w:adjustRightInd w:val="0"/>
        <w:spacing w:after="240" w:line="360" w:lineRule="auto"/>
        <w:ind w:firstLine="709"/>
        <w:rPr>
          <w:sz w:val="24"/>
          <w:szCs w:val="24"/>
        </w:rPr>
      </w:pPr>
      <w:r w:rsidRPr="00F338EC">
        <w:rPr>
          <w:sz w:val="24"/>
          <w:szCs w:val="24"/>
        </w:rPr>
        <w:t>Ante o exposto, com fulcro nos artigos 932, inciso III, do Código de Processo Civil e no artigo 182, inciso XIX do Regimento Interno do Tribunal de Justiça do Estado do Paraná, não se conhece do recurso interposto.</w:t>
      </w:r>
    </w:p>
    <w:p w14:paraId="1CAF5FB4" w14:textId="77777777" w:rsidR="00F338EC" w:rsidRPr="00F338EC" w:rsidRDefault="00F338EC" w:rsidP="00FE1D6E">
      <w:pPr>
        <w:autoSpaceDN w:val="0"/>
        <w:adjustRightInd w:val="0"/>
        <w:spacing w:after="240" w:line="360" w:lineRule="auto"/>
        <w:ind w:firstLine="709"/>
        <w:rPr>
          <w:sz w:val="24"/>
          <w:szCs w:val="24"/>
        </w:rPr>
      </w:pPr>
      <w:r w:rsidRPr="00F338EC">
        <w:rPr>
          <w:sz w:val="24"/>
          <w:szCs w:val="24"/>
        </w:rPr>
        <w:lastRenderedPageBreak/>
        <w:t>Publique-se. Intimem-se.</w:t>
      </w:r>
    </w:p>
    <w:p w14:paraId="60812657" w14:textId="1B6E59D7" w:rsidR="00DA36D7" w:rsidRPr="00903197" w:rsidRDefault="00F338EC" w:rsidP="00FE1D6E">
      <w:pPr>
        <w:autoSpaceDN w:val="0"/>
        <w:adjustRightInd w:val="0"/>
        <w:spacing w:after="240" w:line="360" w:lineRule="auto"/>
        <w:ind w:firstLine="709"/>
      </w:pPr>
      <w:r w:rsidRPr="00F338EC">
        <w:rPr>
          <w:sz w:val="24"/>
          <w:szCs w:val="24"/>
        </w:rPr>
        <w:t>Oportunamente, arquivem-se os autos.</w:t>
      </w:r>
    </w:p>
    <w:sectPr w:rsidR="00DA36D7" w:rsidRPr="0090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Osvaldo Canela Junior">
    <w15:presenceInfo w15:providerId="Windows Live" w15:userId="6281590652e563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CE9"/>
    <w:rsid w:val="0002756B"/>
    <w:rsid w:val="00033E6D"/>
    <w:rsid w:val="000F3022"/>
    <w:rsid w:val="001569CE"/>
    <w:rsid w:val="001C172B"/>
    <w:rsid w:val="001D5E35"/>
    <w:rsid w:val="002A7FA2"/>
    <w:rsid w:val="002B3C29"/>
    <w:rsid w:val="00316A2D"/>
    <w:rsid w:val="00330A80"/>
    <w:rsid w:val="00355CC9"/>
    <w:rsid w:val="004050D7"/>
    <w:rsid w:val="00485A57"/>
    <w:rsid w:val="0050556B"/>
    <w:rsid w:val="005378C7"/>
    <w:rsid w:val="005A4213"/>
    <w:rsid w:val="00615B7E"/>
    <w:rsid w:val="006936AA"/>
    <w:rsid w:val="006D6755"/>
    <w:rsid w:val="006E73AD"/>
    <w:rsid w:val="006F27C0"/>
    <w:rsid w:val="00704CE9"/>
    <w:rsid w:val="00727FE5"/>
    <w:rsid w:val="00733889"/>
    <w:rsid w:val="00735826"/>
    <w:rsid w:val="00797163"/>
    <w:rsid w:val="00842209"/>
    <w:rsid w:val="008E7DF9"/>
    <w:rsid w:val="00903197"/>
    <w:rsid w:val="00935666"/>
    <w:rsid w:val="009418A8"/>
    <w:rsid w:val="009561A7"/>
    <w:rsid w:val="00A153DD"/>
    <w:rsid w:val="00AA1AC5"/>
    <w:rsid w:val="00BD3F10"/>
    <w:rsid w:val="00C82265"/>
    <w:rsid w:val="00C957C8"/>
    <w:rsid w:val="00D61D7E"/>
    <w:rsid w:val="00D72BA8"/>
    <w:rsid w:val="00D95A2F"/>
    <w:rsid w:val="00DA36D7"/>
    <w:rsid w:val="00DF5BEC"/>
    <w:rsid w:val="00E17886"/>
    <w:rsid w:val="00E231DA"/>
    <w:rsid w:val="00E50C3B"/>
    <w:rsid w:val="00E66793"/>
    <w:rsid w:val="00F338EC"/>
    <w:rsid w:val="00FE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2DF73"/>
  <w15:chartTrackingRefBased/>
  <w15:docId w15:val="{C6A62FBA-12A7-48D2-B566-EFDA2001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3022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338EC"/>
    <w:pPr>
      <w:suppressAutoHyphens w:val="0"/>
      <w:overflowPunct/>
      <w:autoSpaceDE/>
      <w:spacing w:after="240" w:line="360" w:lineRule="auto"/>
      <w:ind w:left="720" w:firstLine="709"/>
      <w:contextualSpacing/>
      <w:jc w:val="both"/>
      <w:textAlignment w:val="auto"/>
    </w:pPr>
    <w:rPr>
      <w:rFonts w:eastAsiaTheme="minorHAnsi" w:cstheme="minorBidi"/>
      <w:sz w:val="24"/>
      <w:szCs w:val="22"/>
      <w:lang w:eastAsia="en-US"/>
    </w:rPr>
  </w:style>
  <w:style w:type="paragraph" w:styleId="Reviso">
    <w:name w:val="Revision"/>
    <w:hidden/>
    <w:uiPriority w:val="99"/>
    <w:semiHidden/>
    <w:rsid w:val="001569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7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3EC1BA-2D03-497E-B5E8-94E11C0E7F79}"/>
</file>

<file path=customXml/itemProps2.xml><?xml version="1.0" encoding="utf-8"?>
<ds:datastoreItem xmlns:ds="http://schemas.openxmlformats.org/officeDocument/2006/customXml" ds:itemID="{BF621123-4C32-40CA-9F7D-8EF5F1AB24D2}"/>
</file>

<file path=customXml/itemProps3.xml><?xml version="1.0" encoding="utf-8"?>
<ds:datastoreItem xmlns:ds="http://schemas.openxmlformats.org/officeDocument/2006/customXml" ds:itemID="{990B6EEA-1873-45E2-BE48-E4DFFFEDB8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688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Osvaldo Canela Junior</cp:lastModifiedBy>
  <cp:revision>32</cp:revision>
  <dcterms:created xsi:type="dcterms:W3CDTF">2023-10-16T20:56:00Z</dcterms:created>
  <dcterms:modified xsi:type="dcterms:W3CDTF">2025-03-07T17:21:00Z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255800</vt:r8>
  </property>
</Properties>
</file>