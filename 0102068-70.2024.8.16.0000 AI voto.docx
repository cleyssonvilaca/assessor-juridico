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F582F" w:rsidR="0007780F" w:rsidP="00146748" w:rsidRDefault="00146748" w14:paraId="2E6ACFA1" w14:textId="1881E86C">
      <w:pPr>
        <w:ind w:firstLine="0"/>
        <w:rPr>
          <w:b/>
        </w:rPr>
      </w:pPr>
      <w:r w:rsidRPr="003F582F">
        <w:rPr>
          <w:b/>
        </w:rPr>
        <w:t>DIREITO</w:t>
      </w:r>
      <w:r w:rsidRPr="003F582F" w:rsidR="0007780F">
        <w:rPr>
          <w:b/>
        </w:rPr>
        <w:t xml:space="preserve"> CIVIL E</w:t>
      </w:r>
      <w:r w:rsidRPr="003F582F">
        <w:rPr>
          <w:b/>
        </w:rPr>
        <w:t xml:space="preserve"> PROCESSUAL CIVIL. </w:t>
      </w:r>
      <w:r w:rsidR="009A1378">
        <w:rPr>
          <w:b/>
        </w:rPr>
        <w:t>AGRAVO DE INSTRUMENTO. RESCISÃO CONTRATUAL. REINTEGRAÇÃO DE POSSE. TUTELA DE URGÊNCIA. TERCEIRO DE BOA-FÉ.</w:t>
      </w:r>
    </w:p>
    <w:p w:rsidRPr="009A1378" w:rsidR="00146748" w:rsidP="00146748" w:rsidRDefault="00146748" w14:paraId="153FB66C" w14:textId="77777777">
      <w:pPr>
        <w:ind w:firstLine="0"/>
        <w:rPr>
          <w:b/>
        </w:rPr>
      </w:pPr>
      <w:r w:rsidRPr="009A1378">
        <w:rPr>
          <w:b/>
        </w:rPr>
        <w:t>I. CASO EM EXAME</w:t>
      </w:r>
    </w:p>
    <w:p w:rsidR="00CE0E31" w:rsidP="00146748" w:rsidRDefault="00F63E26" w14:paraId="76CBCEB3" w14:textId="013F94E7">
      <w:pPr>
        <w:ind w:firstLine="0"/>
        <w:rPr>
          <w:b/>
        </w:rPr>
      </w:pPr>
      <w:r>
        <w:rPr>
          <w:b/>
        </w:rPr>
        <w:t xml:space="preserve">Agravo de instrumento </w:t>
      </w:r>
      <w:r w:rsidR="00D04024">
        <w:rPr>
          <w:b/>
        </w:rPr>
        <w:t>contra decisão negativa de tutela de urgência consistente em reintegração de posse de imóvel objeto de contrato de compra e venda</w:t>
      </w:r>
      <w:r w:rsidR="003E5AE0">
        <w:rPr>
          <w:b/>
        </w:rPr>
        <w:t>, postulada sob argumento de inadimplemento das prestações mensais avençadas.</w:t>
      </w:r>
    </w:p>
    <w:p w:rsidR="00146748" w:rsidP="00146748" w:rsidRDefault="00146748" w14:paraId="02435230" w14:textId="2D824473">
      <w:pPr>
        <w:ind w:firstLine="0"/>
        <w:rPr>
          <w:b/>
        </w:rPr>
      </w:pPr>
      <w:r w:rsidRPr="006E6DDD">
        <w:rPr>
          <w:b/>
        </w:rPr>
        <w:t>II. QUESTÃO EM DISCUSSÃO</w:t>
      </w:r>
    </w:p>
    <w:p w:rsidRPr="006E6DDD" w:rsidR="00D30A1E" w:rsidP="00146748" w:rsidRDefault="00D30A1E" w14:paraId="03D678A2" w14:textId="1B9F4CE7">
      <w:pPr>
        <w:ind w:firstLine="0"/>
        <w:rPr>
          <w:b/>
        </w:rPr>
      </w:pPr>
      <w:r>
        <w:rPr>
          <w:b/>
        </w:rPr>
        <w:t>Preenchimentos os requisitos legais para a concessão da tutela de urgência, para obtenção da posse, em desfavor do atual ocupante do imóvel.</w:t>
      </w:r>
    </w:p>
    <w:p w:rsidR="00E4021E" w:rsidP="00146748" w:rsidRDefault="00146748" w14:paraId="5E4F605A" w14:textId="094F8C83">
      <w:pPr>
        <w:ind w:firstLine="0"/>
        <w:rPr>
          <w:b/>
        </w:rPr>
      </w:pPr>
      <w:r w:rsidRPr="222E3780" w:rsidR="00146748">
        <w:rPr>
          <w:b w:val="1"/>
          <w:bCs w:val="1"/>
        </w:rPr>
        <w:t>III. RAZÕES DE DECIDIR</w:t>
      </w:r>
    </w:p>
    <w:p w:rsidR="006D0911" w:rsidP="00146748" w:rsidRDefault="006D0911" w14:paraId="65DBAE84" w14:textId="3CEB7DEA">
      <w:pPr>
        <w:ind w:firstLine="0"/>
        <w:rPr>
          <w:b/>
        </w:rPr>
      </w:pPr>
      <w:r>
        <w:rPr>
          <w:b/>
        </w:rPr>
        <w:t>Em cognição sumária, d</w:t>
      </w:r>
      <w:r w:rsidR="003047B8">
        <w:rPr>
          <w:b/>
        </w:rPr>
        <w:t>eve</w:t>
      </w:r>
      <w:r w:rsidR="00977094">
        <w:rPr>
          <w:b/>
        </w:rPr>
        <w:t xml:space="preserve"> ser preservada a</w:t>
      </w:r>
      <w:r>
        <w:rPr>
          <w:b/>
        </w:rPr>
        <w:t xml:space="preserve"> posse</w:t>
      </w:r>
      <w:r w:rsidR="00F41150">
        <w:rPr>
          <w:b/>
        </w:rPr>
        <w:t xml:space="preserve"> do terceiro de boa-fé, que ignora eventual vício </w:t>
      </w:r>
      <w:r>
        <w:rPr>
          <w:b/>
        </w:rPr>
        <w:t>ou obstáculo impeditivo da aquisição da coisa.</w:t>
      </w:r>
    </w:p>
    <w:p w:rsidRPr="00D31200" w:rsidR="00146748" w:rsidP="00146748" w:rsidRDefault="00146748" w14:paraId="6AF28E16" w14:textId="77777777">
      <w:pPr>
        <w:ind w:firstLine="0"/>
        <w:rPr>
          <w:b/>
        </w:rPr>
      </w:pPr>
      <w:r w:rsidRPr="00D31200">
        <w:rPr>
          <w:b/>
        </w:rPr>
        <w:t>IV. SOLUÇÃO DO CASO</w:t>
      </w:r>
    </w:p>
    <w:p w:rsidRPr="00D31200" w:rsidR="00146748" w:rsidP="222E3780" w:rsidRDefault="00146748" w14:paraId="7641D84D" w14:textId="40BA16A5">
      <w:pPr>
        <w:ind w:firstLine="0"/>
        <w:rPr>
          <w:b w:val="1"/>
          <w:bCs w:val="1"/>
        </w:rPr>
      </w:pPr>
      <w:r w:rsidRPr="222E3780" w:rsidR="00146748">
        <w:rPr>
          <w:b w:val="1"/>
          <w:bCs w:val="1"/>
        </w:rPr>
        <w:t>Recurso parcialmente conhecido e</w:t>
      </w:r>
      <w:r w:rsidRPr="222E3780" w:rsidR="2F0C3D8D">
        <w:rPr>
          <w:b w:val="1"/>
          <w:bCs w:val="1"/>
        </w:rPr>
        <w:t>, nesta extensão,</w:t>
      </w:r>
      <w:r w:rsidRPr="222E3780" w:rsidR="00146748">
        <w:rPr>
          <w:b w:val="1"/>
          <w:bCs w:val="1"/>
        </w:rPr>
        <w:t xml:space="preserve"> </w:t>
      </w:r>
      <w:r w:rsidRPr="222E3780" w:rsidR="00146748">
        <w:rPr>
          <w:b w:val="1"/>
          <w:bCs w:val="1"/>
        </w:rPr>
        <w:t>desprovido.</w:t>
      </w:r>
    </w:p>
    <w:p w:rsidRPr="00D31200" w:rsidR="00146748" w:rsidP="00146748" w:rsidRDefault="00146748" w14:paraId="34905683" w14:textId="72DC769A">
      <w:pPr>
        <w:ind w:firstLine="0"/>
        <w:rPr>
          <w:b/>
        </w:rPr>
      </w:pPr>
      <w:r w:rsidRPr="00D31200">
        <w:rPr>
          <w:b/>
        </w:rPr>
        <w:t>V. JURISPRUDÊNCIA E LEGISLAÇÃO UTILIZADAS</w:t>
      </w:r>
    </w:p>
    <w:p w:rsidR="00D31200" w:rsidP="00146748" w:rsidRDefault="00D31200" w14:paraId="22526279" w14:textId="1177578C">
      <w:pPr>
        <w:ind w:firstLine="0"/>
        <w:rPr>
          <w:b/>
        </w:rPr>
      </w:pPr>
      <w:r>
        <w:rPr>
          <w:b/>
        </w:rPr>
        <w:t xml:space="preserve">V.I. </w:t>
      </w:r>
      <w:r w:rsidRPr="00D31200" w:rsidR="00146748">
        <w:rPr>
          <w:b/>
        </w:rPr>
        <w:t>Jurisprudência</w:t>
      </w:r>
    </w:p>
    <w:p w:rsidR="00D34030" w:rsidP="00146748" w:rsidRDefault="00D34030" w14:paraId="5D327D55" w14:textId="4D8268C5">
      <w:pPr>
        <w:ind w:firstLine="0"/>
        <w:rPr>
          <w:b/>
        </w:rPr>
      </w:pPr>
      <w:r w:rsidRPr="00D34030">
        <w:rPr>
          <w:b/>
        </w:rPr>
        <w:t>TJPR. 20ª Câmara Cível. Relator: Desembargador Antonio Franco Ferreira da Costa Neto. 0018856-20.2025.8.16.0000. Fazenda Rio Grande. Data de julgamento: 16-05-2025</w:t>
      </w:r>
      <w:r>
        <w:rPr>
          <w:b/>
        </w:rPr>
        <w:t>.</w:t>
      </w:r>
    </w:p>
    <w:p w:rsidR="00D31200" w:rsidP="00146748" w:rsidRDefault="00D31200" w14:paraId="4BB09B5E" w14:textId="77777777">
      <w:pPr>
        <w:ind w:firstLine="0"/>
        <w:rPr>
          <w:b/>
        </w:rPr>
      </w:pPr>
      <w:r>
        <w:rPr>
          <w:b/>
        </w:rPr>
        <w:t xml:space="preserve">V.II. </w:t>
      </w:r>
      <w:r w:rsidRPr="00D31200" w:rsidR="00146748">
        <w:rPr>
          <w:b/>
        </w:rPr>
        <w:t>Legislação</w:t>
      </w:r>
    </w:p>
    <w:p w:rsidR="00146748" w:rsidP="00146748" w:rsidRDefault="00A160E7" w14:paraId="4403C4E7" w14:textId="21ABBAD4">
      <w:pPr>
        <w:ind w:firstLine="0"/>
        <w:rPr>
          <w:b/>
        </w:rPr>
      </w:pPr>
      <w:r>
        <w:rPr>
          <w:b/>
        </w:rPr>
        <w:t>Código Civil: art. 1.200; art. 1.201.</w:t>
      </w:r>
    </w:p>
    <w:p w:rsidRPr="00146748" w:rsidR="00A160E7" w:rsidP="00146748" w:rsidRDefault="00A160E7" w14:paraId="1734DC49" w14:textId="31971D4F">
      <w:pPr>
        <w:ind w:firstLine="0"/>
        <w:rPr>
          <w:b/>
        </w:rPr>
      </w:pPr>
      <w:r>
        <w:rPr>
          <w:b/>
        </w:rPr>
        <w:t>Código de Processo Civil: art. 300.</w:t>
      </w:r>
    </w:p>
    <w:p w:rsidR="00AA28DF" w:rsidP="00AA28DF" w:rsidRDefault="00AA28DF" w14:paraId="019BC04E" w14:textId="77777777">
      <w:pPr>
        <w:pStyle w:val="PargrafodaLista"/>
        <w:ind w:left="0"/>
        <w:contextualSpacing w:val="0"/>
        <w:rPr>
          <w:b/>
        </w:rPr>
      </w:pPr>
    </w:p>
    <w:p w:rsidR="00AA28DF" w:rsidP="00AA28DF" w:rsidRDefault="00AA28DF" w14:paraId="4F2D2C21" w14:textId="77777777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5A267C" w:rsidP="00AA28DF" w:rsidRDefault="00AA28DF" w14:paraId="51D18A15" w14:textId="745B89B2">
      <w:pPr>
        <w:pStyle w:val="PargrafodaLista"/>
        <w:ind w:left="0"/>
        <w:contextualSpacing w:val="0"/>
      </w:pPr>
      <w:r>
        <w:t xml:space="preserve">Cuida-se de </w:t>
      </w:r>
      <w:r w:rsidR="005A267C">
        <w:t xml:space="preserve">agravo de instrumento interposto por Greice Mireli Matias Alves e Maurício do Carmo Alves em face de Ricardo Velozo Ziemmer e Roberto Dias Linhares, tendo como objeto decisão proferida pelo juízo da </w:t>
      </w:r>
      <w:r w:rsidR="00FD0CE7">
        <w:t xml:space="preserve">Vara Cível de Pontal do Paraná, que </w:t>
      </w:r>
      <w:r w:rsidR="00FD0CE7">
        <w:lastRenderedPageBreak/>
        <w:t xml:space="preserve">indeferiu </w:t>
      </w:r>
      <w:r w:rsidR="006A2FF6">
        <w:t xml:space="preserve">tutela de urgência consistente para obtenção da posse de bem imóvel (evento </w:t>
      </w:r>
      <w:r w:rsidR="00822853">
        <w:t>20.1 – autos de origem).</w:t>
      </w:r>
    </w:p>
    <w:p w:rsidRPr="002D13EF" w:rsidR="009C6B47" w:rsidP="008C222D" w:rsidRDefault="00822853" w14:paraId="656874D0" w14:textId="1E7D8E9D">
      <w:pPr>
        <w:pStyle w:val="PargrafodaLista"/>
        <w:ind w:left="0"/>
        <w:contextualSpacing w:val="0"/>
      </w:pPr>
      <w:r>
        <w:t>Eis, em síntese, as razões de inconformismo</w:t>
      </w:r>
      <w:r w:rsidR="00D44322">
        <w:t>:</w:t>
      </w:r>
      <w:r w:rsidR="00D7145E">
        <w:t xml:space="preserve"> </w:t>
      </w:r>
      <w:r w:rsidR="008C222D">
        <w:t xml:space="preserve">a) </w:t>
      </w:r>
      <w:r w:rsidR="00D05E30">
        <w:t>os agravantes venderam um imóvel para Roberto Dias Linhares, para pagamento a prazo;</w:t>
      </w:r>
      <w:r w:rsidR="00D7145E">
        <w:t xml:space="preserve"> </w:t>
      </w:r>
      <w:r w:rsidR="00D05E30">
        <w:t>b)</w:t>
      </w:r>
      <w:r w:rsidR="003A4861">
        <w:t xml:space="preserve"> o comprador deixou de efetuar o pagamento das parcelas mensais</w:t>
      </w:r>
      <w:r w:rsidR="009C6B47">
        <w:t>, dando azo ao pedido de rescisão;</w:t>
      </w:r>
      <w:r w:rsidR="00D7145E">
        <w:t xml:space="preserve"> </w:t>
      </w:r>
      <w:r w:rsidR="00AC1809">
        <w:t xml:space="preserve">c) constatou-se </w:t>
      </w:r>
      <w:r w:rsidR="009C6B47">
        <w:t xml:space="preserve">que o </w:t>
      </w:r>
      <w:r w:rsidRPr="002D13EF" w:rsidR="009C6B47">
        <w:t>imóvel passou a ser ocupado por terceira pessoa, sem vínculo</w:t>
      </w:r>
      <w:r w:rsidRPr="002D13EF" w:rsidR="00D7145E">
        <w:t xml:space="preserve"> jurídico com os vendedores primários</w:t>
      </w:r>
      <w:r w:rsidRPr="002D13EF" w:rsidR="009C6B47">
        <w:t>;</w:t>
      </w:r>
      <w:r w:rsidRPr="002D13EF" w:rsidR="00D7145E">
        <w:t xml:space="preserve"> </w:t>
      </w:r>
      <w:r w:rsidRPr="002D13EF" w:rsidR="009C6B47">
        <w:t xml:space="preserve">d) deve ser concedida tutela de urgência, para declaração de rescisão do contrato e </w:t>
      </w:r>
      <w:r w:rsidRPr="002D13EF" w:rsidR="00D7145E">
        <w:t>reintegração de sua posse (evento 1.1).</w:t>
      </w:r>
    </w:p>
    <w:p w:rsidRPr="002D13EF" w:rsidR="00D05E30" w:rsidP="008C222D" w:rsidRDefault="0063311B" w14:paraId="1A92FF97" w14:textId="66CB55AB">
      <w:pPr>
        <w:pStyle w:val="PargrafodaLista"/>
        <w:ind w:left="0"/>
        <w:contextualSpacing w:val="0"/>
      </w:pPr>
      <w:r w:rsidRPr="002D13EF">
        <w:t xml:space="preserve">Indeferiu-se, de proêmio, a atribuição de efeito ativo ao recurso, reputando-se </w:t>
      </w:r>
      <w:r w:rsidRPr="002D13EF" w:rsidR="00063B02">
        <w:t>não preenchido o requisito da urgência (evento 19.1).</w:t>
      </w:r>
    </w:p>
    <w:p w:rsidR="00063B02" w:rsidP="008C222D" w:rsidRDefault="00063B02" w14:paraId="77B70C4C" w14:textId="2F77141F">
      <w:pPr>
        <w:pStyle w:val="PargrafodaLista"/>
        <w:ind w:left="0"/>
        <w:contextualSpacing w:val="0"/>
      </w:pPr>
      <w:r w:rsidRPr="002D13EF">
        <w:t xml:space="preserve">Nas contrarrazões, o agravado </w:t>
      </w:r>
      <w:r w:rsidRPr="002D13EF" w:rsidR="008B6867">
        <w:t>Ricardo Velozo Ziemmer argumentou que:</w:t>
      </w:r>
      <w:r w:rsidRPr="002D13EF" w:rsidR="003F00DF">
        <w:t xml:space="preserve"> a) desconhecia qualquer vício ou impedimento para a aquisição do imóvel; b) adquiriu a </w:t>
      </w:r>
      <w:r w:rsidRPr="002D13EF" w:rsidR="00D622A8">
        <w:t xml:space="preserve">posse por contrato de compra e venda, já adimplido; c) sua posse, na qualidade de terceiro de boa-fé, deve ser preservada (evento </w:t>
      </w:r>
      <w:r w:rsidRPr="002D13EF" w:rsidR="002D13EF">
        <w:t>54.1 – autos de origem).</w:t>
      </w:r>
    </w:p>
    <w:p w:rsidR="002D13EF" w:rsidP="008C222D" w:rsidRDefault="00510265" w14:paraId="22CAD6A8" w14:textId="55813CBF">
      <w:pPr>
        <w:pStyle w:val="PargrafodaLista"/>
        <w:ind w:left="0"/>
        <w:contextualSpacing w:val="0"/>
      </w:pPr>
      <w:r>
        <w:t xml:space="preserve">O agravado </w:t>
      </w:r>
      <w:r>
        <w:t>Roberto Dias Linhares</w:t>
      </w:r>
      <w:r>
        <w:t xml:space="preserve"> não foi intimado no endereço do contrato e, até o presente momento, não constitui advogado (eventos 41 e 42).</w:t>
      </w:r>
    </w:p>
    <w:p w:rsidR="00AA28DF" w:rsidP="00877419" w:rsidRDefault="00AA28DF" w14:paraId="5A480162" w14:textId="320763BE">
      <w:pPr>
        <w:pStyle w:val="PargrafodaLista"/>
        <w:ind w:left="0"/>
        <w:contextualSpacing w:val="0"/>
      </w:pPr>
      <w:r>
        <w:t>É o necessário relato.</w:t>
      </w:r>
    </w:p>
    <w:p w:rsidR="00AA28DF" w:rsidP="00877419" w:rsidRDefault="00AA28DF" w14:paraId="1769E6BE" w14:textId="77777777">
      <w:pPr>
        <w:pStyle w:val="PargrafodaLista"/>
        <w:ind w:left="0"/>
        <w:contextualSpacing w:val="0"/>
      </w:pPr>
    </w:p>
    <w:p w:rsidRPr="00AA28DF" w:rsidR="00AA28DF" w:rsidP="00877419" w:rsidRDefault="00AA28DF" w14:paraId="54C5CE34" w14:textId="77777777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P="00877419" w:rsidRDefault="00AA28DF" w14:paraId="43849029" w14:textId="77777777">
      <w:pPr>
        <w:pStyle w:val="PargrafodaLista"/>
        <w:ind w:left="0"/>
        <w:contextualSpacing w:val="0"/>
      </w:pPr>
      <w:r>
        <w:t>II.I – DO JUÍZO DE ADMISSIBILIDADE</w:t>
      </w:r>
    </w:p>
    <w:p w:rsidR="00FD0CE7" w:rsidP="00877419" w:rsidRDefault="00FD0CE7" w14:paraId="75C765AF" w14:textId="7EB2E7E5">
      <w:pPr>
        <w:pStyle w:val="PargrafodaLista"/>
        <w:ind w:left="0"/>
        <w:contextualSpacing w:val="0"/>
      </w:pPr>
      <w:r>
        <w:t>Satisfeitos os pressupostos de admissibilidade recursal, conhece-se do agravo de instrumento interposto.</w:t>
      </w:r>
    </w:p>
    <w:p w:rsidR="00FD0CE7" w:rsidP="00877419" w:rsidRDefault="00FD0CE7" w14:paraId="681E4E67" w14:textId="77777777">
      <w:pPr>
        <w:pStyle w:val="PargrafodaLista"/>
        <w:ind w:left="0"/>
        <w:contextualSpacing w:val="0"/>
      </w:pPr>
    </w:p>
    <w:p w:rsidR="00AB1586" w:rsidP="00877419" w:rsidRDefault="00AB1586" w14:paraId="555BEAEE" w14:textId="225D3C2C">
      <w:pPr>
        <w:pStyle w:val="PargrafodaLista"/>
        <w:ind w:left="0"/>
        <w:contextualSpacing w:val="0"/>
      </w:pPr>
      <w:r>
        <w:t>II.</w:t>
      </w:r>
      <w:r w:rsidR="00A70D13">
        <w:t>II –</w:t>
      </w:r>
      <w:r w:rsidR="00676DD7">
        <w:t xml:space="preserve"> DA </w:t>
      </w:r>
      <w:r w:rsidR="00DF21F8">
        <w:t>TUTELA DE URGÊNCIA</w:t>
      </w:r>
    </w:p>
    <w:p w:rsidR="00533112" w:rsidP="222E3780" w:rsidRDefault="00533112" w14:paraId="17731196" w14:textId="792AB375">
      <w:pPr>
        <w:pStyle w:val="PargrafodaLista"/>
        <w:spacing/>
        <w:ind w:left="0"/>
      </w:pPr>
      <w:r w:rsidR="00533112">
        <w:rPr/>
        <w:t>Cinge-se a controvérsia recursal à pretensão de reexame de decisão negativa de tutela de urgência</w:t>
      </w:r>
      <w:ins w:author="Osvaldo Canela Junior" w:date="2025-05-27T19:59:57.131Z" w:id="1339863076">
        <w:r w:rsidR="3ECE4C50">
          <w:t>,</w:t>
        </w:r>
      </w:ins>
      <w:r w:rsidR="00533112">
        <w:rPr/>
        <w:t xml:space="preserve"> consistente na reintegração de posse de imóvel objeto de </w:t>
      </w:r>
      <w:r w:rsidR="00BA4340">
        <w:rPr/>
        <w:t>contrato</w:t>
      </w:r>
      <w:r w:rsidR="00533112">
        <w:rPr/>
        <w:t xml:space="preserve"> de compra e venda entre os autores e o agravado </w:t>
      </w:r>
      <w:r w:rsidR="00533112">
        <w:rPr/>
        <w:t>Roberto Dias Linhares</w:t>
      </w:r>
      <w:r w:rsidR="00533112">
        <w:rPr/>
        <w:t>.</w:t>
      </w:r>
    </w:p>
    <w:p w:rsidR="00533112" w:rsidP="222E3780" w:rsidRDefault="00533112" w14:paraId="7C9CCD4E" w14:textId="7EF2716D">
      <w:pPr>
        <w:pStyle w:val="PargrafodaLista"/>
        <w:spacing/>
        <w:ind w:left="0"/>
      </w:pPr>
      <w:r w:rsidR="00533112">
        <w:rPr/>
        <w:t xml:space="preserve">Atualmente, </w:t>
      </w:r>
      <w:r w:rsidR="00533112">
        <w:rPr/>
        <w:t xml:space="preserve">Ricardo Velozo </w:t>
      </w:r>
      <w:r w:rsidR="00533112">
        <w:rPr/>
        <w:t>Ziemmer</w:t>
      </w:r>
      <w:r w:rsidR="00533112">
        <w:rPr/>
        <w:t xml:space="preserve"> exerce posse sobre o imóvel, adquirida</w:t>
      </w:r>
      <w:ins w:author="Osvaldo Canela Junior" w:date="2025-05-27T20:00:20.281Z" w:id="176512192">
        <w:r w:rsidR="3BE849C2">
          <w:t>,</w:t>
        </w:r>
      </w:ins>
      <w:r w:rsidR="00533112">
        <w:rPr/>
        <w:t xml:space="preserve"> por</w:t>
      </w:r>
      <w:r w:rsidR="00BA4340">
        <w:rPr/>
        <w:t xml:space="preserve"> contrato de compra e venda, </w:t>
      </w:r>
      <w:r w:rsidR="001A105A">
        <w:rPr/>
        <w:t>de Roberto Dias Linhares, comprador originário.</w:t>
      </w:r>
    </w:p>
    <w:p w:rsidR="005E2C47" w:rsidP="005E2C47" w:rsidRDefault="005E2C47" w14:paraId="44AC4507" w14:textId="77777777">
      <w:pPr>
        <w:pStyle w:val="PargrafodaLista"/>
        <w:ind w:left="0"/>
        <w:contextualSpacing w:val="0"/>
      </w:pPr>
      <w:r>
        <w:lastRenderedPageBreak/>
        <w:t>A despeito do alegado descumprimento contratual e da razoabilidade jurídica da correlata pretensão rescisória, o imóvel reclamado encontra-se sob posse de terceiro de boa-fé (CC, art. 1.201), detentor de justo título (CC, art. 1.200).</w:t>
      </w:r>
    </w:p>
    <w:p w:rsidR="005E2C47" w:rsidP="00877419" w:rsidRDefault="003F265D" w14:paraId="2522D759" w14:textId="572ED41A">
      <w:pPr>
        <w:pStyle w:val="PargrafodaLista"/>
        <w:ind w:left="0"/>
        <w:contextualSpacing w:val="0"/>
      </w:pPr>
      <w:r>
        <w:t xml:space="preserve">Nessas circunstâncias, não se vislumbra suficiente demonstração de </w:t>
      </w:r>
      <w:r w:rsidR="00042BFD">
        <w:t xml:space="preserve">probabilidade do direito à reintegração da posse para, neste momento incipiente relação processual, admitir </w:t>
      </w:r>
      <w:r w:rsidR="009017F7">
        <w:t>a concessão da tutela de urgência pretendida.</w:t>
      </w:r>
    </w:p>
    <w:p w:rsidR="009017F7" w:rsidP="00877419" w:rsidRDefault="009017F7" w14:paraId="2192B961" w14:textId="7EA92D94">
      <w:pPr>
        <w:pStyle w:val="PargrafodaLista"/>
        <w:ind w:left="0"/>
        <w:contextualSpacing w:val="0"/>
      </w:pPr>
      <w:r>
        <w:t>Nesse sentido:</w:t>
      </w:r>
    </w:p>
    <w:p w:rsidR="009017F7" w:rsidP="00877419" w:rsidRDefault="009017F7" w14:paraId="1B1970D4" w14:textId="77777777">
      <w:pPr>
        <w:pStyle w:val="PargrafodaLista"/>
        <w:ind w:left="0"/>
        <w:contextualSpacing w:val="0"/>
      </w:pPr>
    </w:p>
    <w:p w:rsidR="00D34030" w:rsidP="00D34030" w:rsidRDefault="00D34030" w14:paraId="2CDCD993" w14:textId="03BB442C">
      <w:pPr>
        <w:pStyle w:val="PargrafodaLista"/>
        <w:ind w:left="2268" w:firstLine="0"/>
        <w:contextualSpacing w:val="0"/>
        <w:rPr>
          <w:sz w:val="20"/>
          <w:szCs w:val="18"/>
        </w:rPr>
      </w:pPr>
      <w:r w:rsidRPr="00D34030">
        <w:rPr>
          <w:sz w:val="20"/>
          <w:szCs w:val="18"/>
        </w:rPr>
        <w:t>AGRAVO DE INSTRUMENTO – EMBARGOS DE TERCEIRO – DECISÃO QUE INDEFERIU A LIMINAR DE MANUTENÇÃO DOS AUTORES NA POSSE DO IMÓVEL – COMPRA E VENDA DE IMÓVEL – BEM QUE É OBJETO DE AÇÃO DE REINTEGRAÇÃO DE POSSE, EM QUE LITIGAM A AGRAVADA E A PESSOA QUE VENDEU A PROPRIEDADE AOS AGRAVANTES – CONDIÇÕES DOS ART. 674 E 677 DO CPC OBSERVADAS – INDÍCIOS SUFICIENTES DE QUE OS AGRAVANTES SÃO TERCEIROS POSSUIDORES DE BOA-FÉ E ESTÃO NA POSSE DO BEM SEM OPOSIÇÃO HÁ MAIS DE 5 ANOS – IMÓVEL QUE ABRIGA UMA FAMÍLIA – PERIGO DE DANO IRREPARÁVEL – NECESSIDADE DE PROTEÇÃO, POR ORA, DO DIREITO DOS EMBARGANTES – PREENCHIDOS OS REQUISITOS DO ART. 300 DO CPC – DECISÃO MODIFICADA – RECURSO CONHECIDO E PROVIDO.</w:t>
      </w:r>
      <w:r>
        <w:rPr>
          <w:sz w:val="20"/>
          <w:szCs w:val="18"/>
        </w:rPr>
        <w:t xml:space="preserve"> </w:t>
      </w:r>
      <w:r w:rsidRPr="00D34030">
        <w:rPr>
          <w:sz w:val="20"/>
          <w:szCs w:val="18"/>
        </w:rPr>
        <w:t>Em cognição sumária, na condição de terceiros de boa-fé e atuais possuidores do imóvel, deve ser, por ora, resguardada a posse dos agravantes, sobretudo por se tratar de imóvel residencial de uma família com filho menor de idade, cuja posse está sendo exercida há anos sem oposição.</w:t>
      </w:r>
      <w:r>
        <w:rPr>
          <w:sz w:val="20"/>
          <w:szCs w:val="18"/>
        </w:rPr>
        <w:t xml:space="preserve"> </w:t>
      </w:r>
      <w:r w:rsidRPr="00D34030">
        <w:rPr>
          <w:sz w:val="20"/>
          <w:szCs w:val="18"/>
        </w:rPr>
        <w:t>(</w:t>
      </w:r>
      <w:bookmarkStart w:name="_Hlk198908226" w:id="0"/>
      <w:r w:rsidRPr="00D34030">
        <w:rPr>
          <w:sz w:val="20"/>
          <w:szCs w:val="18"/>
        </w:rPr>
        <w:t>TJPR</w:t>
      </w:r>
      <w:r>
        <w:rPr>
          <w:sz w:val="20"/>
          <w:szCs w:val="18"/>
        </w:rPr>
        <w:t xml:space="preserve">. 20ª Câmara Cível. Relator: Desembargador Antonio Franco Ferreira da Costa Neto. </w:t>
      </w:r>
      <w:r w:rsidRPr="00D34030">
        <w:rPr>
          <w:sz w:val="20"/>
          <w:szCs w:val="18"/>
        </w:rPr>
        <w:t>0018856-20.2025.8.16.0000</w:t>
      </w:r>
      <w:r>
        <w:rPr>
          <w:sz w:val="20"/>
          <w:szCs w:val="18"/>
        </w:rPr>
        <w:t>.</w:t>
      </w:r>
      <w:r w:rsidRPr="00D34030">
        <w:rPr>
          <w:sz w:val="20"/>
          <w:szCs w:val="18"/>
        </w:rPr>
        <w:t xml:space="preserve"> Fazenda Rio Grande</w:t>
      </w:r>
      <w:r>
        <w:rPr>
          <w:sz w:val="20"/>
          <w:szCs w:val="18"/>
        </w:rPr>
        <w:t>. Data de julgamento: 16-05-2025</w:t>
      </w:r>
      <w:bookmarkEnd w:id="0"/>
      <w:r>
        <w:rPr>
          <w:sz w:val="20"/>
          <w:szCs w:val="18"/>
        </w:rPr>
        <w:t>).</w:t>
      </w:r>
    </w:p>
    <w:p w:rsidR="009017F7" w:rsidP="00877419" w:rsidRDefault="009017F7" w14:paraId="7E63C304" w14:textId="77777777">
      <w:pPr>
        <w:pStyle w:val="PargrafodaLista"/>
        <w:ind w:left="0"/>
        <w:contextualSpacing w:val="0"/>
      </w:pPr>
    </w:p>
    <w:p w:rsidR="006B5B6C" w:rsidP="00877419" w:rsidRDefault="009017F7" w14:paraId="1B35F35F" w14:textId="48E69F77">
      <w:pPr>
        <w:pStyle w:val="PargrafodaLista"/>
        <w:ind w:left="0"/>
        <w:contextualSpacing w:val="0"/>
      </w:pPr>
      <w:r>
        <w:t>Ausente, pois, o preenchimento de requisito previsto no artigo 300 do Código de Processo Civil, a decisão oriunda do primeiro grau de jurisdição deve ser preservada.</w:t>
      </w:r>
    </w:p>
    <w:p w:rsidR="00FD0CE7" w:rsidP="00877419" w:rsidRDefault="00FD0CE7" w14:paraId="65D084F8" w14:textId="77777777">
      <w:pPr>
        <w:pStyle w:val="PargrafodaLista"/>
        <w:ind w:left="0"/>
        <w:contextualSpacing w:val="0"/>
      </w:pPr>
    </w:p>
    <w:p w:rsidR="00AA28DF" w:rsidP="00877419" w:rsidRDefault="00FD0CE7" w14:paraId="4F9B449E" w14:textId="6DF31717">
      <w:pPr>
        <w:pStyle w:val="PargrafodaLista"/>
        <w:ind w:left="0"/>
        <w:contextualSpacing w:val="0"/>
      </w:pPr>
      <w:r>
        <w:t>II.I</w:t>
      </w:r>
      <w:r w:rsidR="00D7145E">
        <w:t>II</w:t>
      </w:r>
      <w:r>
        <w:t xml:space="preserve"> – </w:t>
      </w:r>
      <w:r w:rsidR="00AA28DF">
        <w:t>DA CONCLUSÃO</w:t>
      </w:r>
    </w:p>
    <w:p w:rsidR="00AA28DF" w:rsidP="00877419" w:rsidRDefault="00AA28DF" w14:paraId="12A4456E" w14:textId="75695D57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FD0CE7">
        <w:t xml:space="preserve">em conhecer </w:t>
      </w:r>
      <w:r w:rsidR="001C7090">
        <w:t>e negar provimento ao recurso.</w:t>
      </w:r>
    </w:p>
    <w:p w:rsidR="00AA28DF" w:rsidP="00877419" w:rsidRDefault="00AA28DF" w14:paraId="4308533E" w14:textId="77777777">
      <w:pPr>
        <w:pStyle w:val="PargrafodaLista"/>
        <w:ind w:left="0"/>
        <w:contextualSpacing w:val="0"/>
      </w:pPr>
      <w:r>
        <w:t>É como voto.</w:t>
      </w:r>
    </w:p>
    <w:p w:rsidR="00AA28DF" w:rsidP="00877419" w:rsidRDefault="00AA28DF" w14:paraId="316E59E6" w14:textId="77777777">
      <w:pPr>
        <w:pStyle w:val="PargrafodaLista"/>
        <w:ind w:left="0"/>
        <w:contextualSpacing w:val="0"/>
      </w:pPr>
    </w:p>
    <w:p w:rsidRPr="00AA28DF" w:rsidR="00AA28DF" w:rsidP="00877419" w:rsidRDefault="00877419" w14:paraId="717BA75D" w14:textId="02624547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1C7090">
        <w:rPr>
          <w:b/>
        </w:rPr>
        <w:t xml:space="preserve">– </w:t>
      </w:r>
      <w:r>
        <w:rPr>
          <w:b/>
        </w:rPr>
        <w:t>DECISÃO</w:t>
      </w:r>
    </w:p>
    <w:sectPr w:rsidRPr="00AA28DF" w:rsidR="00AA28D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32742"/>
    <w:rsid w:val="00042BFD"/>
    <w:rsid w:val="000546FC"/>
    <w:rsid w:val="00063B02"/>
    <w:rsid w:val="00076756"/>
    <w:rsid w:val="0007780F"/>
    <w:rsid w:val="000B68A2"/>
    <w:rsid w:val="000B6F2E"/>
    <w:rsid w:val="0014494C"/>
    <w:rsid w:val="00146748"/>
    <w:rsid w:val="00165C47"/>
    <w:rsid w:val="001A105A"/>
    <w:rsid w:val="001C7090"/>
    <w:rsid w:val="00226FB9"/>
    <w:rsid w:val="002775DA"/>
    <w:rsid w:val="00294DAD"/>
    <w:rsid w:val="002B335B"/>
    <w:rsid w:val="002D13EF"/>
    <w:rsid w:val="003047B8"/>
    <w:rsid w:val="003157B1"/>
    <w:rsid w:val="00351FF4"/>
    <w:rsid w:val="00366ADF"/>
    <w:rsid w:val="003A4861"/>
    <w:rsid w:val="003C5FB1"/>
    <w:rsid w:val="003E5AE0"/>
    <w:rsid w:val="003F00DF"/>
    <w:rsid w:val="003F265D"/>
    <w:rsid w:val="003F582F"/>
    <w:rsid w:val="004177A1"/>
    <w:rsid w:val="0050761B"/>
    <w:rsid w:val="00510265"/>
    <w:rsid w:val="00526B74"/>
    <w:rsid w:val="00533112"/>
    <w:rsid w:val="005A267C"/>
    <w:rsid w:val="005C318C"/>
    <w:rsid w:val="005E2C47"/>
    <w:rsid w:val="00607782"/>
    <w:rsid w:val="0063311B"/>
    <w:rsid w:val="00672942"/>
    <w:rsid w:val="00676DD7"/>
    <w:rsid w:val="006A2FF6"/>
    <w:rsid w:val="006B5B6C"/>
    <w:rsid w:val="006D0911"/>
    <w:rsid w:val="006E6DDD"/>
    <w:rsid w:val="007017D8"/>
    <w:rsid w:val="00794062"/>
    <w:rsid w:val="00822853"/>
    <w:rsid w:val="008556E0"/>
    <w:rsid w:val="00877419"/>
    <w:rsid w:val="008B6867"/>
    <w:rsid w:val="008C222D"/>
    <w:rsid w:val="009017F7"/>
    <w:rsid w:val="009040ED"/>
    <w:rsid w:val="00905E7C"/>
    <w:rsid w:val="00977094"/>
    <w:rsid w:val="009A1378"/>
    <w:rsid w:val="009C6B47"/>
    <w:rsid w:val="009D2467"/>
    <w:rsid w:val="009F40E4"/>
    <w:rsid w:val="00A160E7"/>
    <w:rsid w:val="00A70D13"/>
    <w:rsid w:val="00A7553F"/>
    <w:rsid w:val="00AA28DF"/>
    <w:rsid w:val="00AB1586"/>
    <w:rsid w:val="00AC1809"/>
    <w:rsid w:val="00AE47D1"/>
    <w:rsid w:val="00B63FF2"/>
    <w:rsid w:val="00B64BF8"/>
    <w:rsid w:val="00B77149"/>
    <w:rsid w:val="00B80696"/>
    <w:rsid w:val="00BA4340"/>
    <w:rsid w:val="00BD7A83"/>
    <w:rsid w:val="00C33896"/>
    <w:rsid w:val="00C36AB9"/>
    <w:rsid w:val="00CE0E31"/>
    <w:rsid w:val="00D04024"/>
    <w:rsid w:val="00D05E30"/>
    <w:rsid w:val="00D30A1E"/>
    <w:rsid w:val="00D31200"/>
    <w:rsid w:val="00D34030"/>
    <w:rsid w:val="00D44322"/>
    <w:rsid w:val="00D622A8"/>
    <w:rsid w:val="00D70DA1"/>
    <w:rsid w:val="00D7145E"/>
    <w:rsid w:val="00DA5FC7"/>
    <w:rsid w:val="00DC37B4"/>
    <w:rsid w:val="00DF21F8"/>
    <w:rsid w:val="00E343AE"/>
    <w:rsid w:val="00E4021E"/>
    <w:rsid w:val="00E76C54"/>
    <w:rsid w:val="00EC318D"/>
    <w:rsid w:val="00EF606C"/>
    <w:rsid w:val="00F03BAA"/>
    <w:rsid w:val="00F41150"/>
    <w:rsid w:val="00F63E26"/>
    <w:rsid w:val="00FD0CE7"/>
    <w:rsid w:val="222E3780"/>
    <w:rsid w:val="27F21A56"/>
    <w:rsid w:val="2F0C3D8D"/>
    <w:rsid w:val="3BE849C2"/>
    <w:rsid w:val="3ECE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styleId="CitaoChar" w:customStyle="1">
    <w:name w:val="Citação Char"/>
    <w:basedOn w:val="Fontepargpadro"/>
    <w:link w:val="Citao"/>
    <w:uiPriority w:val="29"/>
    <w:rsid w:val="00165C47"/>
    <w:rPr>
      <w:rFonts w:ascii="Times New Roman" w:hAnsi="Times New Roman" w:eastAsia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F00B3A-DFBC-453E-B6AB-481B0364443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Tribunal de Justiça do Estado do Paraná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Osvaldo Canela Junior</cp:lastModifiedBy>
  <cp:revision>91</cp:revision>
  <dcterms:created xsi:type="dcterms:W3CDTF">2024-02-08T17:42:00Z</dcterms:created>
  <dcterms:modified xsi:type="dcterms:W3CDTF">2025-05-27T20:00:28Z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