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0B95" w:rsidP="000E6E40" w:rsidRDefault="000E6E40" w14:paraId="27C20901" w14:textId="55A31FA9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DIREITO</w:t>
      </w:r>
      <w:r w:rsidR="008F734F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 PENAL E PROCESSUAL PENAL. EMBARGOS DE DECLARAÇÃO. ERRO MATERIAL.</w:t>
      </w:r>
      <w:r w:rsidR="00DF0B95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 PRINCÍPIO DA LEGALIDADE. OMISSÃO. DANO MORAL. VALOR MÍNIMO.</w:t>
      </w:r>
    </w:p>
    <w:p w:rsidRPr="00211D89" w:rsidR="000E6E40" w:rsidP="000E6E40" w:rsidRDefault="000E6E40" w14:paraId="52C9D9D7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I. CASO EM EXAME</w:t>
      </w:r>
    </w:p>
    <w:p w:rsidR="00F92E29" w:rsidP="0487E9D8" w:rsidRDefault="000E6E40" w14:paraId="54259BDC" w14:textId="44DB32BE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0487E9D8" w:rsidR="000E6E4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Embargos </w:t>
      </w:r>
      <w:r w:rsidRPr="0487E9D8" w:rsidR="00F92E2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de declaração interpostos contra acórdão </w:t>
      </w:r>
      <w:r w:rsidRPr="0487E9D8" w:rsidR="006632A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que </w:t>
      </w:r>
      <w:r w:rsidRPr="0487E9D8" w:rsidR="00C820B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deu provimento </w:t>
      </w:r>
      <w:r w:rsidRPr="0487E9D8" w:rsidR="00C820B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a</w:t>
      </w:r>
      <w:r w:rsidRPr="0487E9D8" w:rsidR="00C820B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 recurso do Ministério Público</w:t>
      </w:r>
      <w:ins w:author="Osvaldo Canela Junior" w:date="2025-05-27T20:07:10.18Z" w:id="600416386">
        <w:r w:rsidRPr="0487E9D8" w:rsidR="7722020E">
          <w:rPr>
            <w:rFonts w:ascii="Times New Roman" w:hAnsi="Times New Roman" w:eastAsia="Times New Roman" w:cs="Times New Roman"/>
            <w:b w:val="1"/>
            <w:bCs w:val="1"/>
            <w:sz w:val="24"/>
            <w:szCs w:val="24"/>
            <w:lang w:eastAsia="pt-BR"/>
          </w:rPr>
          <w:t>,</w:t>
        </w:r>
      </w:ins>
      <w:r w:rsidRPr="0487E9D8" w:rsidR="00C820B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 para afastar a causa de diminuição do § 4º do art. 33 da Lei n. 11.</w:t>
      </w:r>
      <w:r w:rsidRPr="0487E9D8" w:rsidR="004F3A8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343 de 2006 e para condenar o réu pela prática do crime previsto no artigo 129, § 9º, do Código Penal</w:t>
      </w:r>
      <w:r w:rsidRPr="0487E9D8" w:rsidR="009701A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.</w:t>
      </w:r>
    </w:p>
    <w:p w:rsidRPr="00DE5767" w:rsidR="00D30244" w:rsidP="000E6E40" w:rsidRDefault="000E6E40" w14:paraId="2455FF4F" w14:textId="3F6C563A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II. QUEST</w:t>
      </w:r>
      <w:r w:rsidRPr="00DE5767" w:rsidR="00D30244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ÕES EM DISCUSSÃO</w:t>
      </w:r>
    </w:p>
    <w:p w:rsidR="009701A2" w:rsidP="000E6E40" w:rsidRDefault="009701A2" w14:paraId="09EFD537" w14:textId="5A65CB7B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II.I.</w:t>
      </w:r>
      <w:r w:rsidR="004D46D2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 Erro material </w:t>
      </w:r>
      <w:r w:rsidR="005A308E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consistente na aplicação de lei penal </w:t>
      </w:r>
      <w:r w:rsidR="00A146DC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agravada</w:t>
      </w:r>
      <w:r w:rsidR="005A308E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, em detrimento de lei penal mais benéfica, vigente ao tempo do fato.</w:t>
      </w:r>
    </w:p>
    <w:p w:rsidR="009701A2" w:rsidP="000E6E40" w:rsidRDefault="009701A2" w14:paraId="566B2009" w14:textId="0C170A32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II.II.</w:t>
      </w:r>
      <w:r w:rsidR="005A308E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 Omissão consubstanciada em ausência </w:t>
      </w:r>
      <w:r w:rsidR="00307E50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fixação de valor mínimo para indenização por danos morais.</w:t>
      </w:r>
    </w:p>
    <w:p w:rsidRPr="00DE5767" w:rsidR="000E6E40" w:rsidP="000E6E40" w:rsidRDefault="000E6E40" w14:paraId="12850568" w14:textId="50D354DA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III. RAZÕES DE DECIDIR</w:t>
      </w:r>
    </w:p>
    <w:p w:rsidR="000E6E40" w:rsidP="000E6E40" w:rsidRDefault="00F402DF" w14:paraId="2531FB2A" w14:textId="4AF876FD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II.I. A aplicação de lei penal posterior, que enseja situação penal mais grave, constitui erro material sanável pela via dos embargos de declaração.</w:t>
      </w:r>
    </w:p>
    <w:p w:rsidRPr="00DE5767" w:rsidR="00F402DF" w:rsidP="000E6E40" w:rsidRDefault="00F402DF" w14:paraId="5E2BF87C" w14:textId="2AB458CA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II.II. Caracteriza omissão a ausência de disposição, na sentença, sobre fixação de </w:t>
      </w:r>
      <w:r w:rsidR="00D400AA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valor mínimo para reparação moral, quando há pedido expresso pelo Ministério Público.</w:t>
      </w:r>
    </w:p>
    <w:p w:rsidRPr="00DE5767" w:rsidR="000E6E40" w:rsidP="000E6E40" w:rsidRDefault="000E6E40" w14:paraId="097D2F16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IV. SOLUÇÃO DO CASO</w:t>
      </w:r>
    </w:p>
    <w:p w:rsidRPr="00DE5767" w:rsidR="000E6E40" w:rsidP="000E6E40" w:rsidRDefault="000E6E40" w14:paraId="228414A5" w14:textId="0FDE450A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Recurso conhecido e </w:t>
      </w:r>
      <w:r w:rsidR="00D400AA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provido</w:t>
      </w:r>
      <w:r w:rsidRPr="00DE5767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.</w:t>
      </w:r>
    </w:p>
    <w:p w:rsidRPr="00DE5767" w:rsidR="000E6E40" w:rsidP="000E6E40" w:rsidRDefault="000E6E40" w14:paraId="4018B384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V. JURISPRUDÊNCIA E LEGISLAÇÃO UTILIZADAS</w:t>
      </w:r>
    </w:p>
    <w:p w:rsidRPr="00DE5767" w:rsidR="00872692" w:rsidP="000E6E40" w:rsidRDefault="00872692" w14:paraId="1EE6213F" w14:textId="65F4C268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V.I. </w:t>
      </w:r>
      <w:r w:rsidRPr="00DE5767" w:rsidR="000E6E40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Jurisprudência</w:t>
      </w:r>
    </w:p>
    <w:p w:rsidR="00D400AA" w:rsidP="000E6E40" w:rsidRDefault="00D400AA" w14:paraId="54B78D85" w14:textId="20BCFEC3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D400A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STJ. Quinta Turma. Relator: Ministro Joel Ilan </w:t>
      </w:r>
      <w:proofErr w:type="spellStart"/>
      <w:r w:rsidRPr="00D400A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Paciornik</w:t>
      </w:r>
      <w:proofErr w:type="spellEnd"/>
      <w:r w:rsidRPr="00D400A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. </w:t>
      </w:r>
      <w:proofErr w:type="spellStart"/>
      <w:r w:rsidRPr="00D400A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AgRg</w:t>
      </w:r>
      <w:proofErr w:type="spellEnd"/>
      <w:r w:rsidRPr="00D400A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 no </w:t>
      </w:r>
      <w:proofErr w:type="spellStart"/>
      <w:r w:rsidRPr="00D400A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REsp</w:t>
      </w:r>
      <w:proofErr w:type="spellEnd"/>
      <w:r w:rsidRPr="00D400A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 n. 1.998.980/GO. Data de Julgamento: 08-05-2023. Data de Publicação: 10-05-2023;</w:t>
      </w:r>
    </w:p>
    <w:p w:rsidRPr="00D400AA" w:rsidR="0099653D" w:rsidP="000E6E40" w:rsidRDefault="0099653D" w14:paraId="33C51451" w14:textId="481263BF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Tema Repetitivo 938 do Superior Tribunal de Justiça.</w:t>
      </w:r>
    </w:p>
    <w:p w:rsidRPr="00DE5767" w:rsidR="00872692" w:rsidP="000E6E40" w:rsidRDefault="00872692" w14:paraId="44622358" w14:textId="7706A36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lastRenderedPageBreak/>
        <w:t xml:space="preserve">V.II. </w:t>
      </w:r>
      <w:r w:rsidRPr="00DE5767" w:rsidR="000E6E40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Legislação</w:t>
      </w:r>
    </w:p>
    <w:p w:rsidR="003B44F2" w:rsidP="004E1BC4" w:rsidRDefault="002A1505" w14:paraId="1624D6D3" w14:textId="3B8F18AB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Lei n. 11.340 de 2006;</w:t>
      </w:r>
    </w:p>
    <w:p w:rsidR="004C0441" w:rsidP="004E1BC4" w:rsidRDefault="002A1505" w14:paraId="18DDCD2C" w14:textId="66BD40A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Código Penal:</w:t>
      </w:r>
      <w:r w:rsidR="00135A6C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 </w:t>
      </w:r>
      <w:r w:rsidR="004C0441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art. 33, § 2º, ‘b’</w:t>
      </w:r>
      <w:r w:rsidR="00135A6C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; </w:t>
      </w:r>
      <w:r w:rsidR="003B6475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art. 44;</w:t>
      </w:r>
      <w:r w:rsidR="00135A6C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 </w:t>
      </w:r>
      <w:r w:rsidR="003B6475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art. 59</w:t>
      </w:r>
      <w:r w:rsidR="004C0441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;</w:t>
      </w:r>
      <w:r w:rsidR="00135A6C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 </w:t>
      </w:r>
      <w:r w:rsidR="004C0441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art. 61, II, ‘f’;</w:t>
      </w:r>
      <w:r w:rsidR="00135A6C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 </w:t>
      </w:r>
      <w:r w:rsidR="003B6475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art. 77, II;</w:t>
      </w:r>
      <w:r w:rsidR="00135A6C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 </w:t>
      </w:r>
      <w:r w:rsidRPr="0099653D" w:rsidR="0099653D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129, § 9º</w:t>
      </w:r>
      <w:r w:rsidR="00135A6C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.</w:t>
      </w:r>
    </w:p>
    <w:p w:rsidR="00135A6C" w:rsidP="004E1BC4" w:rsidRDefault="00135A6C" w14:paraId="3F0772B4" w14:textId="15FABD51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Lei de Execução Penal: </w:t>
      </w:r>
      <w:r w:rsidR="00B47B23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art. 111.</w:t>
      </w:r>
    </w:p>
    <w:p w:rsidRPr="00B400E7" w:rsidR="0099653D" w:rsidP="004E1BC4" w:rsidRDefault="00B47B23" w14:paraId="58CE5EA9" w14:textId="15B756E1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487E9D8" w:rsidR="00B47B2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Código de Processo Penal: art. 387, IV.</w:t>
      </w:r>
    </w:p>
    <w:p w:rsidR="0487E9D8" w:rsidP="0487E9D8" w:rsidRDefault="0487E9D8" w14:paraId="3EC1AF59" w14:textId="73CAF8D7">
      <w:pPr>
        <w:spacing w:before="240" w:after="240" w:line="360" w:lineRule="auto"/>
        <w:ind w:firstLine="709"/>
        <w:jc w:val="both"/>
        <w:rPr>
          <w:ins w:author="Osvaldo Canela Junior" w:date="2025-05-27T20:07:39.482Z" w16du:dateUtc="2025-05-27T20:07:39.482Z" w:id="2048586657"/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="00FB27C5" w:rsidP="00FB27C5" w:rsidRDefault="00D74F23" w14:paraId="241249C2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I – RELATÓRIO</w:t>
      </w:r>
    </w:p>
    <w:p w:rsidR="00BC6D03" w:rsidP="005D4396" w:rsidRDefault="003F76F3" w14:paraId="2184896A" w14:textId="160F40E1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 xml:space="preserve"> declaração </w:t>
      </w:r>
      <w:r w:rsidR="002A4379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interpostos p</w:t>
      </w:r>
      <w:r w:rsidR="007A3C67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 xml:space="preserve">elo Ministério Público do Estado do Paraná em face de Márcio </w:t>
      </w:r>
      <w:proofErr w:type="spellStart"/>
      <w:r w:rsidR="007A3C67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Scabora</w:t>
      </w:r>
      <w:proofErr w:type="spellEnd"/>
      <w:r w:rsidR="007A3C67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 xml:space="preserve">, tendo como objeto o v. acórdão proferido pela </w:t>
      </w:r>
      <w:r w:rsidR="00BC6D03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colenda 3ª Câmara Criminal do Tribunal de Justiça do Estado do Paraná</w:t>
      </w:r>
      <w:r w:rsidR="00080956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 xml:space="preserve"> (evento 78.1 – </w:t>
      </w:r>
      <w:proofErr w:type="spellStart"/>
      <w:r w:rsidR="00080956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Ap</w:t>
      </w:r>
      <w:proofErr w:type="spellEnd"/>
      <w:r w:rsidR="00080956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).</w:t>
      </w:r>
    </w:p>
    <w:p w:rsidRPr="005C24DB" w:rsidR="00080956" w:rsidP="005D4396" w:rsidRDefault="00080956" w14:paraId="3762BCBC" w14:textId="49BA88D3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Eis, em síntese, as razões de inconformismo:</w:t>
      </w:r>
      <w:r w:rsidR="001B5746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 xml:space="preserve"> a) erro material, na </w:t>
      </w:r>
      <w:r w:rsidR="00BE2AC7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dosimetria da pena, decorrente da aplicação de preceito secundário que não vigia ao tempo dos fatos</w:t>
      </w:r>
      <w:r w:rsidR="000F543F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 xml:space="preserve">, em violação ao princípio da legalidade; b) omissão sobre o pedido de estipulação de valor </w:t>
      </w:r>
      <w:r w:rsidRPr="005C24DB" w:rsidR="000F543F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mínimo a título de indenização por danos morais (evento 1.1).</w:t>
      </w:r>
    </w:p>
    <w:p w:rsidR="000F543F" w:rsidP="005D4396" w:rsidRDefault="000F543F" w14:paraId="029323CF" w14:textId="40B1F56C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</w:pPr>
      <w:r w:rsidRPr="005C24DB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 xml:space="preserve">Nas contrarrazões, o </w:t>
      </w:r>
      <w:r w:rsidRPr="005C24DB" w:rsidR="005C24DB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 xml:space="preserve">imputado </w:t>
      </w:r>
      <w:r w:rsidRPr="005C24DB" w:rsidR="00AC5C5B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 xml:space="preserve">se manifestou pelo acolhimento parcial </w:t>
      </w:r>
      <w:r w:rsidRPr="005C24DB" w:rsidR="005C24DB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dos embargos, para correção do erro material apontado e rejeição da pretensão de fixação da reparação moral</w:t>
      </w:r>
      <w:r w:rsidR="005C24DB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,</w:t>
      </w:r>
      <w:r w:rsidR="00082DAD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 xml:space="preserve"> sob o argumento de que a ausência de devolução do tema no recurso de apelação enseja preclusão consumativa</w:t>
      </w:r>
      <w:r w:rsidRPr="005C24DB" w:rsidR="005C24DB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 xml:space="preserve"> (evento 10.1 – autos de origem).</w:t>
      </w:r>
    </w:p>
    <w:p w:rsidR="003F76F3" w:rsidP="00FB27C5" w:rsidRDefault="004A0DEA" w14:paraId="40367DF6" w14:textId="6B2CCF01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É o necessário relato.</w:t>
      </w:r>
    </w:p>
    <w:p w:rsidR="004A0DEA" w:rsidP="00FB27C5" w:rsidRDefault="004A0DEA" w14:paraId="09AF598E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</w:pPr>
    </w:p>
    <w:p w:rsidR="003F76F3" w:rsidP="003F76F3" w:rsidRDefault="00FB27C5" w14:paraId="552CAA17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:rsidRPr="00C727D6" w:rsidR="00E71385" w:rsidP="00E71385" w:rsidRDefault="00E71385" w14:paraId="3C68F9C2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C727D6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hAnsi="Times New Roman" w:eastAsia="Times New Roman" w:cs="Times New Roman"/>
          <w:sz w:val="24"/>
          <w:szCs w:val="24"/>
          <w:lang w:eastAsia="pt-BR"/>
        </w:rPr>
        <w:t>ADMISSIBILIDADE</w:t>
      </w:r>
    </w:p>
    <w:p w:rsidR="00E71385" w:rsidP="00E71385" w:rsidRDefault="00E71385" w14:paraId="22426A3C" w14:textId="48BA322F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3835C9">
        <w:rPr>
          <w:rFonts w:ascii="Times New Roman" w:hAnsi="Times New Roman" w:eastAsia="Times New Roman" w:cs="Times New Roman"/>
          <w:sz w:val="24"/>
          <w:szCs w:val="24"/>
          <w:lang w:eastAsia="pt-BR"/>
        </w:rPr>
        <w:t>inter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postos.</w:t>
      </w:r>
    </w:p>
    <w:p w:rsidR="00E71385" w:rsidP="00E71385" w:rsidRDefault="00E71385" w14:paraId="68F242B5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080956" w:rsidP="00E71385" w:rsidRDefault="00B52898" w14:paraId="6E9B16B4" w14:textId="3D13ABAE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II.II – DO ERRO MATERIAL</w:t>
      </w:r>
    </w:p>
    <w:p w:rsidR="00B52898" w:rsidP="00E71385" w:rsidRDefault="00E5477E" w14:paraId="4F365334" w14:textId="1092DDB4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lastRenderedPageBreak/>
        <w:t xml:space="preserve">Sustenta o </w:t>
      </w:r>
      <w:r w:rsidRPr="00E5477E"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  <w:t>Parquet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o acometimento do </w:t>
      </w:r>
      <w:r w:rsidR="009254B4">
        <w:rPr>
          <w:rFonts w:ascii="Times New Roman" w:hAnsi="Times New Roman" w:eastAsia="Times New Roman" w:cs="Times New Roman"/>
          <w:sz w:val="24"/>
          <w:szCs w:val="24"/>
          <w:lang w:eastAsia="pt-BR"/>
        </w:rPr>
        <w:t>julgado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por erro material, consistente</w:t>
      </w:r>
      <w:r w:rsidR="009254B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na aplicação </w:t>
      </w:r>
      <w:r w:rsidR="001B078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do </w:t>
      </w:r>
      <w:r w:rsidR="009254B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preceito </w:t>
      </w:r>
      <w:r w:rsidR="00641EC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secundário </w:t>
      </w:r>
      <w:r w:rsidR="009254B4">
        <w:rPr>
          <w:rFonts w:ascii="Times New Roman" w:hAnsi="Times New Roman" w:eastAsia="Times New Roman" w:cs="Times New Roman"/>
          <w:sz w:val="24"/>
          <w:szCs w:val="24"/>
          <w:lang w:eastAsia="pt-BR"/>
        </w:rPr>
        <w:t>do artigo 129, § 9º</w:t>
      </w:r>
      <w:r w:rsidR="00860262">
        <w:rPr>
          <w:rFonts w:ascii="Times New Roman" w:hAnsi="Times New Roman" w:eastAsia="Times New Roman" w:cs="Times New Roman"/>
          <w:sz w:val="24"/>
          <w:szCs w:val="24"/>
          <w:lang w:eastAsia="pt-BR"/>
        </w:rPr>
        <w:t>, do Código Penal</w:t>
      </w:r>
      <w:r w:rsidR="001B078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com </w:t>
      </w:r>
      <w:r w:rsidR="00781516">
        <w:rPr>
          <w:rFonts w:ascii="Times New Roman" w:hAnsi="Times New Roman" w:eastAsia="Times New Roman" w:cs="Times New Roman"/>
          <w:sz w:val="24"/>
          <w:szCs w:val="24"/>
          <w:lang w:eastAsia="pt-BR"/>
        </w:rPr>
        <w:t>resposta penal</w:t>
      </w:r>
      <w:r w:rsidR="001B078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mais gravosa do que aquela vigente ao tempo dos fatos.</w:t>
      </w:r>
    </w:p>
    <w:p w:rsidR="001B0785" w:rsidP="00E71385" w:rsidRDefault="006E250C" w14:paraId="0FF1DFCC" w14:textId="7615B1EA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</w:t>
      </w:r>
      <w:r w:rsidR="00982674">
        <w:rPr>
          <w:rFonts w:ascii="Times New Roman" w:hAnsi="Times New Roman" w:eastAsia="Times New Roman" w:cs="Times New Roman"/>
          <w:sz w:val="24"/>
          <w:szCs w:val="24"/>
          <w:lang w:eastAsia="pt-BR"/>
        </w:rPr>
        <w:t>s fatos apurados nesta relação processual foram praticados aos 15-11-2021, quando vi</w:t>
      </w:r>
      <w:r w:rsidR="00004267">
        <w:rPr>
          <w:rFonts w:ascii="Times New Roman" w:hAnsi="Times New Roman" w:eastAsia="Times New Roman" w:cs="Times New Roman"/>
          <w:sz w:val="24"/>
          <w:szCs w:val="24"/>
          <w:lang w:eastAsia="pt-BR"/>
        </w:rPr>
        <w:t>gora</w:t>
      </w:r>
      <w:r w:rsidR="00781516">
        <w:rPr>
          <w:rFonts w:ascii="Times New Roman" w:hAnsi="Times New Roman" w:eastAsia="Times New Roman" w:cs="Times New Roman"/>
          <w:sz w:val="24"/>
          <w:szCs w:val="24"/>
          <w:lang w:eastAsia="pt-BR"/>
        </w:rPr>
        <w:t>va</w:t>
      </w:r>
      <w:r w:rsidR="00004267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</w:t>
      </w:r>
      <w:r w:rsidR="002273EC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="00004267">
        <w:rPr>
          <w:rFonts w:ascii="Times New Roman" w:hAnsi="Times New Roman" w:eastAsia="Times New Roman" w:cs="Times New Roman"/>
          <w:sz w:val="24"/>
          <w:szCs w:val="24"/>
          <w:lang w:eastAsia="pt-BR"/>
        </w:rPr>
        <w:t>Lei n.</w:t>
      </w:r>
      <w:r w:rsidR="002273EC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11.340 de 2006, </w:t>
      </w:r>
      <w:r w:rsidR="003C2355">
        <w:rPr>
          <w:rFonts w:ascii="Times New Roman" w:hAnsi="Times New Roman" w:eastAsia="Times New Roman" w:cs="Times New Roman"/>
          <w:sz w:val="24"/>
          <w:szCs w:val="24"/>
          <w:lang w:eastAsia="pt-BR"/>
        </w:rPr>
        <w:t>que previa pena de 3 (três) meses a 3 (três) anos de detenção ao tipo do artigo 129, § 9º, do Código Penal.</w:t>
      </w:r>
    </w:p>
    <w:p w:rsidR="003C2355" w:rsidP="00E71385" w:rsidRDefault="00412103" w14:paraId="66A0DC8E" w14:textId="594BC112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Assim, para retificação do erro material constatado, </w:t>
      </w:r>
      <w:r w:rsidR="003B3238">
        <w:rPr>
          <w:rFonts w:ascii="Times New Roman" w:hAnsi="Times New Roman" w:eastAsia="Times New Roman" w:cs="Times New Roman"/>
          <w:sz w:val="24"/>
          <w:szCs w:val="24"/>
          <w:lang w:eastAsia="pt-BR"/>
        </w:rPr>
        <w:t>passa-se ao refazimento da dosimetria da pena,</w:t>
      </w:r>
      <w:r w:rsidR="002568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preser</w:t>
      </w:r>
      <w:r w:rsidR="00312152">
        <w:rPr>
          <w:rFonts w:ascii="Times New Roman" w:hAnsi="Times New Roman" w:eastAsia="Times New Roman" w:cs="Times New Roman"/>
          <w:sz w:val="24"/>
          <w:szCs w:val="24"/>
          <w:lang w:eastAsia="pt-BR"/>
        </w:rPr>
        <w:t>vando-se as métricas aplicadas no venerando acórdão</w:t>
      </w:r>
      <w:r w:rsidR="00944BB6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="00357B70" w:rsidP="00E71385" w:rsidRDefault="00357B70" w14:paraId="1F9F69F0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357B7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Na primeira fase da dosimetria, consideram-se extraordinariamente reprováveis as circunstâncias do crime, permeado pela gravíssima dispersão de álcool e ameaça de carburação da vítima, no mesmo contexto em que praticadas as lesões corporais. </w:t>
      </w:r>
    </w:p>
    <w:p w:rsidR="00357B70" w:rsidP="00E71385" w:rsidRDefault="00357B70" w14:paraId="025C8AFD" w14:textId="1220F3D9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357B7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Indigitada circunstância, extraída dos depoimentos da própria vítima e dos agentes de segurança pública, conduzem ao incremento da pena-base como forma de aquilatar a quantidade de pena ao imperativo legal de reprovação de prevenção através da medida de tempo da pena, nos termos do artigo 59 do Código Penal. As demais circunstâncias </w:t>
      </w:r>
      <w:r w:rsidRPr="00357B70" w:rsidR="006E5408">
        <w:rPr>
          <w:rFonts w:ascii="Times New Roman" w:hAnsi="Times New Roman" w:eastAsia="Times New Roman" w:cs="Times New Roman"/>
          <w:sz w:val="24"/>
          <w:szCs w:val="24"/>
          <w:lang w:eastAsia="pt-BR"/>
        </w:rPr>
        <w:t>judiciais</w:t>
      </w:r>
      <w:r w:rsidRPr="00357B7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não ensejam valoração negativa.</w:t>
      </w:r>
    </w:p>
    <w:p w:rsidR="006E5408" w:rsidP="00E71385" w:rsidRDefault="00357B70" w14:paraId="321CD9AA" w14:textId="35D34324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357B70">
        <w:rPr>
          <w:rFonts w:ascii="Times New Roman" w:hAnsi="Times New Roman" w:eastAsia="Times New Roman" w:cs="Times New Roman"/>
          <w:sz w:val="24"/>
          <w:szCs w:val="24"/>
          <w:lang w:eastAsia="pt-BR"/>
        </w:rPr>
        <w:t>Eleva-se, pois, a pena-base em 1/8 (um oitavo) do intervalo entre as penas mínima e máxima abstratamente cominadas ao delito, estabelecendo</w:t>
      </w:r>
      <w:r w:rsidR="006E5408">
        <w:rPr>
          <w:rFonts w:ascii="Times New Roman" w:hAnsi="Times New Roman" w:eastAsia="Times New Roman" w:cs="Times New Roman"/>
          <w:sz w:val="24"/>
          <w:szCs w:val="24"/>
          <w:lang w:eastAsia="pt-BR"/>
        </w:rPr>
        <w:t>-</w:t>
      </w:r>
      <w:r w:rsidRPr="00357B7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 </w:t>
      </w:r>
      <w:r w:rsidR="00D73EEF">
        <w:rPr>
          <w:rFonts w:ascii="Times New Roman" w:hAnsi="Times New Roman" w:eastAsia="Times New Roman" w:cs="Times New Roman"/>
          <w:sz w:val="24"/>
          <w:szCs w:val="24"/>
          <w:lang w:eastAsia="pt-BR"/>
        </w:rPr>
        <w:t>em 7 (sete) meses e 2 (dois) dias de detenção.</w:t>
      </w:r>
    </w:p>
    <w:p w:rsidR="00357B70" w:rsidP="00E71385" w:rsidRDefault="00357B70" w14:paraId="1EC35AAF" w14:textId="497621E4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357B70">
        <w:rPr>
          <w:rFonts w:ascii="Times New Roman" w:hAnsi="Times New Roman" w:eastAsia="Times New Roman" w:cs="Times New Roman"/>
          <w:sz w:val="24"/>
          <w:szCs w:val="24"/>
          <w:lang w:eastAsia="pt-BR"/>
        </w:rPr>
        <w:t>Na segunda etapa, o fato de o crime ter sido praticado em contexto de violência contra a mulher atrai a incidência da agravante prevista no artigo 61, inciso II, ‘f’, do Código Penal.</w:t>
      </w:r>
    </w:p>
    <w:p w:rsidR="00357B70" w:rsidP="00E71385" w:rsidRDefault="00357B70" w14:paraId="04F04C9B" w14:textId="5B386D3B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357B7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 propósito, a causa de readequação típica do § 9º do artigo 129 do Código Penal coabita harmonicamente com a agravante ora aplicada, não havendo falar em </w:t>
      </w:r>
      <w:r w:rsidRPr="002E6D01"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  <w:t>bis in idem</w:t>
      </w:r>
      <w:r w:rsidRPr="00357B70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="00357B70" w:rsidP="00E71385" w:rsidRDefault="00357B70" w14:paraId="46B799BF" w14:textId="2018A403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357B70">
        <w:rPr>
          <w:rFonts w:ascii="Times New Roman" w:hAnsi="Times New Roman" w:eastAsia="Times New Roman" w:cs="Times New Roman"/>
          <w:sz w:val="24"/>
          <w:szCs w:val="24"/>
          <w:lang w:eastAsia="pt-BR"/>
        </w:rPr>
        <w:t>Sobre o tema:</w:t>
      </w:r>
    </w:p>
    <w:p w:rsidR="009852E5" w:rsidP="00E71385" w:rsidRDefault="009852E5" w14:paraId="35E0FF37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4454E" w:rsidP="009852E5" w:rsidRDefault="00357B70" w14:paraId="61449A1D" w14:textId="10CC5D94">
      <w:pPr>
        <w:spacing w:after="240" w:line="360" w:lineRule="auto"/>
        <w:ind w:left="2268"/>
        <w:jc w:val="both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 w:rsidRPr="009852E5">
        <w:rPr>
          <w:rFonts w:ascii="Times New Roman" w:hAnsi="Times New Roman" w:eastAsia="Times New Roman" w:cs="Times New Roman"/>
          <w:sz w:val="20"/>
          <w:szCs w:val="20"/>
          <w:lang w:eastAsia="pt-BR"/>
        </w:rPr>
        <w:t>PENAL. AGRAVO REGIMENTAL NO RECURSO ESPECIAL. PENAL. ART. 129, § 9º, DO CÓDIGO PENAL - CP. LESÃO CORPORAL DOMÉSTICA. DOSIMETRIA DA PENA.</w:t>
      </w:r>
      <w:r w:rsidRPr="009852E5" w:rsidR="009852E5">
        <w:rPr>
          <w:rFonts w:ascii="Times New Roman" w:hAnsi="Times New Roman" w:eastAsia="Times New Roman" w:cs="Times New Roman"/>
          <w:sz w:val="20"/>
          <w:szCs w:val="20"/>
          <w:lang w:eastAsia="pt-BR"/>
        </w:rPr>
        <w:t xml:space="preserve"> APLICAÇÃO CONJUNTA DO ART. 61, II, "F", DO CP. BIS IN IDEM NÃO CONFIGURADO. AGRAVO </w:t>
      </w:r>
      <w:r w:rsidRPr="009852E5" w:rsidR="009852E5">
        <w:rPr>
          <w:rFonts w:ascii="Times New Roman" w:hAnsi="Times New Roman" w:eastAsia="Times New Roman" w:cs="Times New Roman"/>
          <w:sz w:val="20"/>
          <w:szCs w:val="20"/>
          <w:lang w:eastAsia="pt-BR"/>
        </w:rPr>
        <w:lastRenderedPageBreak/>
        <w:t xml:space="preserve">REGIMENTAL DESPROVIDO. 1. A aplicação da agravante prevista no art. 61, II, "f", do CP, em condenação pelo delito do art. 129, § 9º, do CP, por si só, não configura bis in idem. O tipo penal em sua forma qualificada tutela a violência doméstica, enquanto a redação da agravante, em sua parte final, tutela isoladamente a violência contra a mulher. 2. Agravo regimental desprovido. (STJ. Quinta Turma. Relator: Ministro Joel Ilan </w:t>
      </w:r>
      <w:proofErr w:type="spellStart"/>
      <w:r w:rsidRPr="009852E5" w:rsidR="009852E5">
        <w:rPr>
          <w:rFonts w:ascii="Times New Roman" w:hAnsi="Times New Roman" w:eastAsia="Times New Roman" w:cs="Times New Roman"/>
          <w:sz w:val="20"/>
          <w:szCs w:val="20"/>
          <w:lang w:eastAsia="pt-BR"/>
        </w:rPr>
        <w:t>Paciornik</w:t>
      </w:r>
      <w:proofErr w:type="spellEnd"/>
      <w:r w:rsidRPr="009852E5" w:rsidR="009852E5">
        <w:rPr>
          <w:rFonts w:ascii="Times New Roman" w:hAnsi="Times New Roman" w:eastAsia="Times New Roman" w:cs="Times New Roman"/>
          <w:sz w:val="20"/>
          <w:szCs w:val="20"/>
          <w:lang w:eastAsia="pt-BR"/>
        </w:rPr>
        <w:t xml:space="preserve">. </w:t>
      </w:r>
      <w:proofErr w:type="spellStart"/>
      <w:r w:rsidRPr="009852E5" w:rsidR="009852E5">
        <w:rPr>
          <w:rFonts w:ascii="Times New Roman" w:hAnsi="Times New Roman" w:eastAsia="Times New Roman" w:cs="Times New Roman"/>
          <w:sz w:val="20"/>
          <w:szCs w:val="20"/>
          <w:lang w:eastAsia="pt-BR"/>
        </w:rPr>
        <w:t>AgRg</w:t>
      </w:r>
      <w:proofErr w:type="spellEnd"/>
      <w:r w:rsidRPr="009852E5" w:rsidR="009852E5">
        <w:rPr>
          <w:rFonts w:ascii="Times New Roman" w:hAnsi="Times New Roman" w:eastAsia="Times New Roman" w:cs="Times New Roman"/>
          <w:sz w:val="20"/>
          <w:szCs w:val="20"/>
          <w:lang w:eastAsia="pt-BR"/>
        </w:rPr>
        <w:t xml:space="preserve"> no </w:t>
      </w:r>
      <w:proofErr w:type="spellStart"/>
      <w:r w:rsidRPr="009852E5" w:rsidR="009852E5">
        <w:rPr>
          <w:rFonts w:ascii="Times New Roman" w:hAnsi="Times New Roman" w:eastAsia="Times New Roman" w:cs="Times New Roman"/>
          <w:sz w:val="20"/>
          <w:szCs w:val="20"/>
          <w:lang w:eastAsia="pt-BR"/>
        </w:rPr>
        <w:t>REsp</w:t>
      </w:r>
      <w:proofErr w:type="spellEnd"/>
      <w:r w:rsidRPr="009852E5" w:rsidR="009852E5">
        <w:rPr>
          <w:rFonts w:ascii="Times New Roman" w:hAnsi="Times New Roman" w:eastAsia="Times New Roman" w:cs="Times New Roman"/>
          <w:sz w:val="20"/>
          <w:szCs w:val="20"/>
          <w:lang w:eastAsia="pt-BR"/>
        </w:rPr>
        <w:t xml:space="preserve"> n. 1.998.980/GO. Data de Julgamento: 08-05-2023. Data de Publicação: 10-05-2023).</w:t>
      </w:r>
    </w:p>
    <w:p w:rsidRPr="009852E5" w:rsidR="009852E5" w:rsidP="009852E5" w:rsidRDefault="009852E5" w14:paraId="3EEE532B" w14:textId="77777777">
      <w:pPr>
        <w:spacing w:after="240" w:line="360" w:lineRule="auto"/>
        <w:ind w:left="2268"/>
        <w:jc w:val="both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</w:p>
    <w:p w:rsidR="002E6D01" w:rsidP="00E71385" w:rsidRDefault="009852E5" w14:paraId="26C5B2A3" w14:textId="3040706C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852E5">
        <w:rPr>
          <w:rFonts w:ascii="Times New Roman" w:hAnsi="Times New Roman" w:eastAsia="Times New Roman" w:cs="Times New Roman"/>
          <w:sz w:val="24"/>
          <w:szCs w:val="24"/>
          <w:lang w:eastAsia="pt-BR"/>
        </w:rPr>
        <w:t>Assim, agrava-se a pena intermediária em 1/6 (um sexto) da pena-base, fixando-a em</w:t>
      </w:r>
      <w:r w:rsidR="00102896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="00F36735">
        <w:rPr>
          <w:rFonts w:ascii="Times New Roman" w:hAnsi="Times New Roman" w:eastAsia="Times New Roman" w:cs="Times New Roman"/>
          <w:sz w:val="24"/>
          <w:szCs w:val="24"/>
          <w:lang w:eastAsia="pt-BR"/>
        </w:rPr>
        <w:t>8 (oito) meses e 7 (sete) dias de detenção.</w:t>
      </w:r>
    </w:p>
    <w:p w:rsidR="009852E5" w:rsidP="00E71385" w:rsidRDefault="009852E5" w14:paraId="70DCFD24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852E5">
        <w:rPr>
          <w:rFonts w:ascii="Times New Roman" w:hAnsi="Times New Roman" w:eastAsia="Times New Roman" w:cs="Times New Roman"/>
          <w:sz w:val="24"/>
          <w:szCs w:val="24"/>
          <w:lang w:eastAsia="pt-BR"/>
        </w:rPr>
        <w:t>Na terceira fase, inexistem causas de aumento ou diminuição de pena.</w:t>
      </w:r>
    </w:p>
    <w:p w:rsidR="002B6CFB" w:rsidP="00E71385" w:rsidRDefault="009852E5" w14:paraId="5A8C5539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85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Em razão do </w:t>
      </w:r>
      <w:r w:rsidRPr="009852E5"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  <w:t>quantum</w:t>
      </w:r>
      <w:r w:rsidRPr="009852E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de pena aplicado e da existência de circunstância judicial negativa, fixa-se o regime inicial semiaberto, na forma do artigo 33, §2º, ‘b’, do Código Penal.</w:t>
      </w:r>
    </w:p>
    <w:p w:rsidR="009852E5" w:rsidP="00E71385" w:rsidRDefault="009852E5" w14:paraId="55AFC447" w14:textId="5C5C433D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852E5">
        <w:rPr>
          <w:rFonts w:ascii="Times New Roman" w:hAnsi="Times New Roman" w:eastAsia="Times New Roman" w:cs="Times New Roman"/>
          <w:sz w:val="24"/>
          <w:szCs w:val="24"/>
          <w:lang w:eastAsia="pt-BR"/>
        </w:rPr>
        <w:t>Tratando-se de crime praticado mediante violência, inviável a substituição da pena privativa de liberdade por restritiva de direitos (CP, art. 44). Igualmente incabível, ademais, o instituto da suspensão condicional da pena, posto que as gravíssimas circunstâncias não autorizam a concessão do benefício (CP, art. 77, II).</w:t>
      </w:r>
    </w:p>
    <w:p w:rsidR="00944BB6" w:rsidP="00E71385" w:rsidRDefault="00944BB6" w14:paraId="270DBE8E" w14:textId="3F229374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Assim, considerando-se a condenação pelo crime de tráfico ilícito de entorpecentes, </w:t>
      </w:r>
      <w:r w:rsidR="00763A47">
        <w:rPr>
          <w:rFonts w:ascii="Times New Roman" w:hAnsi="Times New Roman" w:eastAsia="Times New Roman" w:cs="Times New Roman"/>
          <w:sz w:val="24"/>
          <w:szCs w:val="24"/>
          <w:lang w:eastAsia="pt-BR"/>
        </w:rPr>
        <w:t>a</w:t>
      </w:r>
      <w:r w:rsidRPr="00944BB6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plicada a regra de cúmulo material, prevista no artigo 69 do Código Penal, </w:t>
      </w:r>
      <w:r w:rsidR="00763A47">
        <w:rPr>
          <w:rFonts w:ascii="Times New Roman" w:hAnsi="Times New Roman" w:eastAsia="Times New Roman" w:cs="Times New Roman"/>
          <w:sz w:val="24"/>
          <w:szCs w:val="24"/>
          <w:lang w:eastAsia="pt-BR"/>
        </w:rPr>
        <w:t>resulta a pena definitiva do réu em 5 (cinco) anos de reclusão em regime inicial fechado; 8 (oito) meses e 7 (sete) dias de detenção</w:t>
      </w:r>
      <w:r w:rsidR="00F0242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em regime inicial semiaberto</w:t>
      </w:r>
      <w:r w:rsidR="00A831CF">
        <w:rPr>
          <w:rFonts w:ascii="Times New Roman" w:hAnsi="Times New Roman" w:eastAsia="Times New Roman" w:cs="Times New Roman"/>
          <w:sz w:val="24"/>
          <w:szCs w:val="24"/>
          <w:lang w:eastAsia="pt-BR"/>
        </w:rPr>
        <w:t>; e 500 (quinhentos) dias-multa, a 1/30 (um trigésimo) do salário-mínimo.</w:t>
      </w:r>
    </w:p>
    <w:p w:rsidR="007F718A" w:rsidP="00E71385" w:rsidRDefault="007F718A" w14:paraId="6AA47FF9" w14:textId="1F4424EC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Por fim, tratando-se de penas de natureza distinta, detenção e reclusão, não se aplica ao caso o preceptivo do artigo 111 da Lei de Execução Penal.</w:t>
      </w:r>
    </w:p>
    <w:p w:rsidR="007F718A" w:rsidP="00E71385" w:rsidRDefault="007F718A" w14:paraId="14B4CD18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080956" w:rsidP="00E71385" w:rsidRDefault="00B52898" w14:paraId="2ABBEA5B" w14:textId="6923926A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II.III – DA OMISSÃO</w:t>
      </w:r>
    </w:p>
    <w:p w:rsidR="00B52898" w:rsidP="00E71385" w:rsidRDefault="00F14134" w14:paraId="6A7ED5E2" w14:textId="3059BDF1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lastRenderedPageBreak/>
        <w:t xml:space="preserve">Afirmou o Ministério Público que a ausência de </w:t>
      </w:r>
      <w:r w:rsidR="003D27A5">
        <w:rPr>
          <w:rFonts w:ascii="Times New Roman" w:hAnsi="Times New Roman" w:eastAsia="Times New Roman" w:cs="Times New Roman"/>
          <w:sz w:val="24"/>
          <w:szCs w:val="24"/>
          <w:lang w:eastAsia="pt-BR"/>
        </w:rPr>
        <w:t>fixação de valor mínimo para reparação dos danos morais (CPP, art. 387, IV),</w:t>
      </w:r>
      <w:r w:rsidR="00956DE1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na condenação pelo crime de lesões corporais,</w:t>
      </w:r>
      <w:r w:rsidR="003D27A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configura </w:t>
      </w:r>
      <w:r w:rsidR="00956DE1">
        <w:rPr>
          <w:rFonts w:ascii="Times New Roman" w:hAnsi="Times New Roman" w:eastAsia="Times New Roman" w:cs="Times New Roman"/>
          <w:sz w:val="24"/>
          <w:szCs w:val="24"/>
          <w:lang w:eastAsia="pt-BR"/>
        </w:rPr>
        <w:t>omissão.</w:t>
      </w:r>
    </w:p>
    <w:p w:rsidR="00223C73" w:rsidP="00E71385" w:rsidRDefault="00956DE1" w14:paraId="6EE19551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Compulsando-se os autos, verifica-se que houve requerimento expresso, na denúncia, para disposição sobre reparação moral</w:t>
      </w:r>
      <w:r w:rsidR="00223C73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(evento 34.1 – autos de origem).</w:t>
      </w:r>
    </w:p>
    <w:p w:rsidR="006E0696" w:rsidP="00E71385" w:rsidRDefault="00487AA0" w14:paraId="2AA74E4B" w14:textId="4008771E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</w:t>
      </w:r>
      <w:r w:rsidR="00223C73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ausência de pronunciamento específico sobre </w:t>
      </w:r>
      <w:r w:rsidR="006E0696">
        <w:rPr>
          <w:rFonts w:ascii="Times New Roman" w:hAnsi="Times New Roman" w:eastAsia="Times New Roman" w:cs="Times New Roman"/>
          <w:sz w:val="24"/>
          <w:szCs w:val="24"/>
          <w:lang w:eastAsia="pt-BR"/>
        </w:rPr>
        <w:t>tal ponto, configura omissão sanável pela via dos embargos</w:t>
      </w:r>
      <w:r w:rsidR="00587B5F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="006E0696" w:rsidP="00E71385" w:rsidRDefault="006E0696" w14:paraId="7DF97B32" w14:textId="450931DC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Passa-se, </w:t>
      </w:r>
      <w:r w:rsidR="00AE37EE">
        <w:rPr>
          <w:rFonts w:ascii="Times New Roman" w:hAnsi="Times New Roman" w:eastAsia="Times New Roman" w:cs="Times New Roman"/>
          <w:sz w:val="24"/>
          <w:szCs w:val="24"/>
          <w:lang w:eastAsia="pt-BR"/>
        </w:rPr>
        <w:t>portanto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, à respectiva colmatação.</w:t>
      </w:r>
    </w:p>
    <w:p w:rsidR="00BE42EA" w:rsidP="00E71385" w:rsidRDefault="00BE42EA" w14:paraId="6DDBFFBB" w14:textId="2C37B653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Conforme deliberado pelo Superior Tribunal de Justiça</w:t>
      </w:r>
      <w:r w:rsidR="00F15C58">
        <w:rPr>
          <w:rFonts w:ascii="Times New Roman" w:hAnsi="Times New Roman" w:eastAsia="Times New Roman" w:cs="Times New Roman"/>
          <w:sz w:val="24"/>
          <w:szCs w:val="24"/>
          <w:lang w:eastAsia="pt-BR"/>
        </w:rPr>
        <w:t>, na fixação do Tema Repetitivo 983</w:t>
      </w:r>
      <w:r w:rsidR="00D05CA7">
        <w:rPr>
          <w:rFonts w:ascii="Times New Roman" w:hAnsi="Times New Roman" w:eastAsia="Times New Roman" w:cs="Times New Roman"/>
          <w:sz w:val="24"/>
          <w:szCs w:val="24"/>
          <w:lang w:eastAsia="pt-BR"/>
        </w:rPr>
        <w:t>, o dano moral sofrido pela vítima é inerente aos crimes praticados contra a mulher no âmbito doméstico e familiar</w:t>
      </w:r>
      <w:r w:rsidR="000419E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. </w:t>
      </w:r>
      <w:r w:rsidR="00ED54A1">
        <w:rPr>
          <w:rFonts w:ascii="Times New Roman" w:hAnsi="Times New Roman" w:eastAsia="Times New Roman" w:cs="Times New Roman"/>
          <w:sz w:val="24"/>
          <w:szCs w:val="24"/>
          <w:lang w:eastAsia="pt-BR"/>
        </w:rPr>
        <w:t>Afigura-se d</w:t>
      </w:r>
      <w:r w:rsidR="000419E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ispensável, para tal desiderato, </w:t>
      </w:r>
      <w:r w:rsidR="00AF3EC1">
        <w:rPr>
          <w:rFonts w:ascii="Times New Roman" w:hAnsi="Times New Roman" w:eastAsia="Times New Roman" w:cs="Times New Roman"/>
          <w:sz w:val="24"/>
          <w:szCs w:val="24"/>
          <w:lang w:eastAsia="pt-BR"/>
        </w:rPr>
        <w:t>instrução probatória específica, mas apenas oportunidade de manifestação do réu durante o curso da ação penal.</w:t>
      </w:r>
    </w:p>
    <w:p w:rsidR="00082DAD" w:rsidP="00E71385" w:rsidRDefault="00082DAD" w14:paraId="65699ACD" w14:textId="7D54D56E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No caso, o requerimento inicial do Ministério Público é </w:t>
      </w:r>
      <w:r w:rsidR="004478E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suficiente para justificar a </w:t>
      </w:r>
      <w:r w:rsidR="00AB4B5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imposição de reparação moral, mesmo porque a devolução do tema pelo recurso de apelação </w:t>
      </w:r>
      <w:r w:rsidR="00D22600">
        <w:rPr>
          <w:rFonts w:ascii="Times New Roman" w:hAnsi="Times New Roman" w:eastAsia="Times New Roman" w:cs="Times New Roman"/>
          <w:sz w:val="24"/>
          <w:szCs w:val="24"/>
          <w:lang w:eastAsia="pt-BR"/>
        </w:rPr>
        <w:t>permite ampla cognição sobre todos os aspectos da imputação criminal.</w:t>
      </w:r>
    </w:p>
    <w:p w:rsidR="00B52898" w:rsidP="00E71385" w:rsidRDefault="00487AA0" w14:paraId="1937840C" w14:textId="4B609968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Assim, c</w:t>
      </w:r>
      <w:r w:rsidR="00AE37E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onsoante disposto no artigo </w:t>
      </w:r>
      <w:r w:rsidR="00B77ACC">
        <w:rPr>
          <w:rFonts w:ascii="Times New Roman" w:hAnsi="Times New Roman" w:eastAsia="Times New Roman" w:cs="Times New Roman"/>
          <w:sz w:val="24"/>
          <w:szCs w:val="24"/>
          <w:lang w:eastAsia="pt-BR"/>
        </w:rPr>
        <w:t>387, IV, do Código de Processo Penal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fixa-se </w:t>
      </w:r>
      <w:r w:rsidR="003D0C37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valor mínimo de R$ 2.000,00 (dois mil </w:t>
      </w:r>
      <w:r w:rsidR="00864B6A">
        <w:rPr>
          <w:rFonts w:ascii="Times New Roman" w:hAnsi="Times New Roman" w:eastAsia="Times New Roman" w:cs="Times New Roman"/>
          <w:sz w:val="24"/>
          <w:szCs w:val="24"/>
          <w:lang w:eastAsia="pt-BR"/>
        </w:rPr>
        <w:t>reais) para reparação moral.</w:t>
      </w:r>
    </w:p>
    <w:p w:rsidR="00080956" w:rsidP="00E71385" w:rsidRDefault="00080956" w14:paraId="17AB27D0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2E4C4B" w:rsidP="00E71385" w:rsidRDefault="00B52898" w14:paraId="63557C45" w14:textId="099715D4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II.IV – </w:t>
      </w:r>
      <w:r w:rsidR="002E4C4B">
        <w:rPr>
          <w:rFonts w:ascii="Times New Roman" w:hAnsi="Times New Roman" w:eastAsia="Times New Roman" w:cs="Times New Roman"/>
          <w:sz w:val="24"/>
          <w:szCs w:val="24"/>
          <w:lang w:eastAsia="pt-BR"/>
        </w:rPr>
        <w:t>DA CONCLUSÃO</w:t>
      </w:r>
    </w:p>
    <w:p w:rsidR="00080956" w:rsidP="00D30244" w:rsidRDefault="00B52898" w14:paraId="2A3B6E79" w14:textId="010D0F64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Pela conjugação das premissas alinhavadas, a conclusão a ser adotada consiste em dar conhecimento e provimento ao recurso.</w:t>
      </w:r>
    </w:p>
    <w:p w:rsidR="00D30244" w:rsidP="00D30244" w:rsidRDefault="00D30244" w14:paraId="4A5BACDB" w14:textId="28B7B22F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É como voto.</w:t>
      </w:r>
    </w:p>
    <w:p w:rsidR="007D706F" w:rsidP="00E71385" w:rsidRDefault="007D706F" w14:paraId="2F25F3EC" w14:textId="7777777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2E4C4B" w:rsidR="003835C9" w:rsidP="003F76F3" w:rsidRDefault="00FB27C5" w14:paraId="72B5B889" w14:textId="6D70CA86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Pr="002E4C4B" w:rsidR="003F76F3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Pr="002E4C4B" w:rsidR="003835C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1E75" w:rsidP="00647C71" w:rsidRDefault="00111E75" w14:paraId="0139222E" w14:textId="77777777">
      <w:pPr>
        <w:spacing w:after="0" w:line="240" w:lineRule="auto"/>
      </w:pPr>
      <w:r>
        <w:separator/>
      </w:r>
    </w:p>
  </w:endnote>
  <w:endnote w:type="continuationSeparator" w:id="0">
    <w:p w:rsidR="00111E75" w:rsidP="00647C71" w:rsidRDefault="00111E75" w14:paraId="5B1414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1E75" w:rsidP="00647C71" w:rsidRDefault="00111E75" w14:paraId="2976C7C4" w14:textId="77777777">
      <w:pPr>
        <w:spacing w:after="0" w:line="240" w:lineRule="auto"/>
      </w:pPr>
      <w:r>
        <w:separator/>
      </w:r>
    </w:p>
  </w:footnote>
  <w:footnote w:type="continuationSeparator" w:id="0">
    <w:p w:rsidR="00111E75" w:rsidP="00647C71" w:rsidRDefault="00111E75" w14:paraId="73F1C3B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4267"/>
    <w:rsid w:val="00007C57"/>
    <w:rsid w:val="00010D7D"/>
    <w:rsid w:val="000160BD"/>
    <w:rsid w:val="000167D1"/>
    <w:rsid w:val="00020043"/>
    <w:rsid w:val="00022B72"/>
    <w:rsid w:val="00026881"/>
    <w:rsid w:val="000306E0"/>
    <w:rsid w:val="00032A45"/>
    <w:rsid w:val="000374DD"/>
    <w:rsid w:val="0004000E"/>
    <w:rsid w:val="000419E4"/>
    <w:rsid w:val="00046137"/>
    <w:rsid w:val="00051782"/>
    <w:rsid w:val="000536CB"/>
    <w:rsid w:val="00055888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0956"/>
    <w:rsid w:val="00082633"/>
    <w:rsid w:val="00082DAD"/>
    <w:rsid w:val="000A1580"/>
    <w:rsid w:val="000A1845"/>
    <w:rsid w:val="000A2939"/>
    <w:rsid w:val="000A50E5"/>
    <w:rsid w:val="000B0707"/>
    <w:rsid w:val="000B081D"/>
    <w:rsid w:val="000B0AA8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0F543F"/>
    <w:rsid w:val="00101E92"/>
    <w:rsid w:val="00102896"/>
    <w:rsid w:val="00111E75"/>
    <w:rsid w:val="00112CF4"/>
    <w:rsid w:val="0012195B"/>
    <w:rsid w:val="0012372F"/>
    <w:rsid w:val="00126C21"/>
    <w:rsid w:val="001302DC"/>
    <w:rsid w:val="00135A6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B0785"/>
    <w:rsid w:val="001B5746"/>
    <w:rsid w:val="001C39D3"/>
    <w:rsid w:val="001C4B3A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D89"/>
    <w:rsid w:val="00211FD6"/>
    <w:rsid w:val="0021477B"/>
    <w:rsid w:val="00214D4B"/>
    <w:rsid w:val="00215E32"/>
    <w:rsid w:val="00222CD8"/>
    <w:rsid w:val="00223C73"/>
    <w:rsid w:val="0022498C"/>
    <w:rsid w:val="00226F44"/>
    <w:rsid w:val="002273EC"/>
    <w:rsid w:val="002275AF"/>
    <w:rsid w:val="0023019E"/>
    <w:rsid w:val="002372A2"/>
    <w:rsid w:val="002438A8"/>
    <w:rsid w:val="00243C8A"/>
    <w:rsid w:val="00250B16"/>
    <w:rsid w:val="00250CAB"/>
    <w:rsid w:val="00251BE7"/>
    <w:rsid w:val="0025651B"/>
    <w:rsid w:val="00256848"/>
    <w:rsid w:val="00260675"/>
    <w:rsid w:val="002665C0"/>
    <w:rsid w:val="002703E3"/>
    <w:rsid w:val="00271947"/>
    <w:rsid w:val="0027299B"/>
    <w:rsid w:val="00293E14"/>
    <w:rsid w:val="00294EBC"/>
    <w:rsid w:val="002A1505"/>
    <w:rsid w:val="002A270B"/>
    <w:rsid w:val="002A4117"/>
    <w:rsid w:val="002A4379"/>
    <w:rsid w:val="002A7461"/>
    <w:rsid w:val="002A798A"/>
    <w:rsid w:val="002B370A"/>
    <w:rsid w:val="002B48B3"/>
    <w:rsid w:val="002B6CFB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6D01"/>
    <w:rsid w:val="002E71A0"/>
    <w:rsid w:val="002E7B89"/>
    <w:rsid w:val="002F0485"/>
    <w:rsid w:val="002F35CF"/>
    <w:rsid w:val="002F37D9"/>
    <w:rsid w:val="002F78A8"/>
    <w:rsid w:val="00304E90"/>
    <w:rsid w:val="00305348"/>
    <w:rsid w:val="00305698"/>
    <w:rsid w:val="00307E50"/>
    <w:rsid w:val="00312152"/>
    <w:rsid w:val="003149C3"/>
    <w:rsid w:val="00320E85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055"/>
    <w:rsid w:val="00351EBD"/>
    <w:rsid w:val="00352D21"/>
    <w:rsid w:val="00352F11"/>
    <w:rsid w:val="00354D9B"/>
    <w:rsid w:val="00357B70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91B76"/>
    <w:rsid w:val="003A3857"/>
    <w:rsid w:val="003A43F7"/>
    <w:rsid w:val="003B3238"/>
    <w:rsid w:val="003B44F2"/>
    <w:rsid w:val="003B513B"/>
    <w:rsid w:val="003B6475"/>
    <w:rsid w:val="003C2355"/>
    <w:rsid w:val="003C7E9F"/>
    <w:rsid w:val="003D0C37"/>
    <w:rsid w:val="003D27A5"/>
    <w:rsid w:val="003E0B11"/>
    <w:rsid w:val="003E4448"/>
    <w:rsid w:val="003F0626"/>
    <w:rsid w:val="003F506D"/>
    <w:rsid w:val="003F517F"/>
    <w:rsid w:val="003F76F3"/>
    <w:rsid w:val="00406AFA"/>
    <w:rsid w:val="00406FD8"/>
    <w:rsid w:val="00412103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8E9"/>
    <w:rsid w:val="00460159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87AA0"/>
    <w:rsid w:val="0049046F"/>
    <w:rsid w:val="00493D6A"/>
    <w:rsid w:val="00497A76"/>
    <w:rsid w:val="004A0DEA"/>
    <w:rsid w:val="004A155F"/>
    <w:rsid w:val="004A2186"/>
    <w:rsid w:val="004A7651"/>
    <w:rsid w:val="004B3805"/>
    <w:rsid w:val="004B63B4"/>
    <w:rsid w:val="004C0441"/>
    <w:rsid w:val="004C0C0E"/>
    <w:rsid w:val="004C3883"/>
    <w:rsid w:val="004C5BD8"/>
    <w:rsid w:val="004C6221"/>
    <w:rsid w:val="004C6EFE"/>
    <w:rsid w:val="004D3620"/>
    <w:rsid w:val="004D46D2"/>
    <w:rsid w:val="004D6028"/>
    <w:rsid w:val="004D7A88"/>
    <w:rsid w:val="004E1BC4"/>
    <w:rsid w:val="004E388C"/>
    <w:rsid w:val="004E576D"/>
    <w:rsid w:val="004F0B40"/>
    <w:rsid w:val="004F1087"/>
    <w:rsid w:val="004F3A89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87B5F"/>
    <w:rsid w:val="00590F31"/>
    <w:rsid w:val="00591A5B"/>
    <w:rsid w:val="005940EE"/>
    <w:rsid w:val="005A15C3"/>
    <w:rsid w:val="005A308E"/>
    <w:rsid w:val="005C24DB"/>
    <w:rsid w:val="005C4F6A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5F7E62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1ECD"/>
    <w:rsid w:val="00642926"/>
    <w:rsid w:val="006430E0"/>
    <w:rsid w:val="00644AD4"/>
    <w:rsid w:val="00645955"/>
    <w:rsid w:val="00646399"/>
    <w:rsid w:val="00647C71"/>
    <w:rsid w:val="00650B35"/>
    <w:rsid w:val="00651518"/>
    <w:rsid w:val="006632A8"/>
    <w:rsid w:val="00666FC9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63D2"/>
    <w:rsid w:val="006A7E71"/>
    <w:rsid w:val="006B640D"/>
    <w:rsid w:val="006B7A87"/>
    <w:rsid w:val="006C20FD"/>
    <w:rsid w:val="006C3524"/>
    <w:rsid w:val="006D12EE"/>
    <w:rsid w:val="006D157D"/>
    <w:rsid w:val="006D3596"/>
    <w:rsid w:val="006D6267"/>
    <w:rsid w:val="006E0696"/>
    <w:rsid w:val="006E0A2B"/>
    <w:rsid w:val="006E250C"/>
    <w:rsid w:val="006E2A57"/>
    <w:rsid w:val="006E5408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A47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1516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3C67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7F718A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0262"/>
    <w:rsid w:val="00862931"/>
    <w:rsid w:val="00862ADB"/>
    <w:rsid w:val="00864B6A"/>
    <w:rsid w:val="00872692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37D"/>
    <w:rsid w:val="00895FF5"/>
    <w:rsid w:val="008A2F16"/>
    <w:rsid w:val="008A363C"/>
    <w:rsid w:val="008B57C8"/>
    <w:rsid w:val="008C2594"/>
    <w:rsid w:val="008D0E03"/>
    <w:rsid w:val="008D21E1"/>
    <w:rsid w:val="008D7783"/>
    <w:rsid w:val="008E30EE"/>
    <w:rsid w:val="008E6ECB"/>
    <w:rsid w:val="008E7B18"/>
    <w:rsid w:val="008F2411"/>
    <w:rsid w:val="008F734F"/>
    <w:rsid w:val="008F791B"/>
    <w:rsid w:val="009115F7"/>
    <w:rsid w:val="0091352F"/>
    <w:rsid w:val="00916955"/>
    <w:rsid w:val="00920F60"/>
    <w:rsid w:val="0092399A"/>
    <w:rsid w:val="009254B4"/>
    <w:rsid w:val="00927733"/>
    <w:rsid w:val="00934110"/>
    <w:rsid w:val="009377B3"/>
    <w:rsid w:val="00941715"/>
    <w:rsid w:val="00944BB6"/>
    <w:rsid w:val="00944BFD"/>
    <w:rsid w:val="009518A8"/>
    <w:rsid w:val="00953A10"/>
    <w:rsid w:val="00956B72"/>
    <w:rsid w:val="00956DE1"/>
    <w:rsid w:val="00960A02"/>
    <w:rsid w:val="009701A2"/>
    <w:rsid w:val="00971D31"/>
    <w:rsid w:val="009814B2"/>
    <w:rsid w:val="00982674"/>
    <w:rsid w:val="009852E5"/>
    <w:rsid w:val="00987CDE"/>
    <w:rsid w:val="00993B58"/>
    <w:rsid w:val="00996120"/>
    <w:rsid w:val="0099653D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63E9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146DC"/>
    <w:rsid w:val="00A233AA"/>
    <w:rsid w:val="00A233E4"/>
    <w:rsid w:val="00A35175"/>
    <w:rsid w:val="00A559CE"/>
    <w:rsid w:val="00A6119C"/>
    <w:rsid w:val="00A61BEE"/>
    <w:rsid w:val="00A63B72"/>
    <w:rsid w:val="00A730B6"/>
    <w:rsid w:val="00A73442"/>
    <w:rsid w:val="00A8064C"/>
    <w:rsid w:val="00A82B31"/>
    <w:rsid w:val="00A831CF"/>
    <w:rsid w:val="00A8725B"/>
    <w:rsid w:val="00A873CD"/>
    <w:rsid w:val="00A91602"/>
    <w:rsid w:val="00AA12F7"/>
    <w:rsid w:val="00AB4B55"/>
    <w:rsid w:val="00AC5C5B"/>
    <w:rsid w:val="00AD71C9"/>
    <w:rsid w:val="00AE125F"/>
    <w:rsid w:val="00AE29C5"/>
    <w:rsid w:val="00AE36A9"/>
    <w:rsid w:val="00AE37EE"/>
    <w:rsid w:val="00AE4473"/>
    <w:rsid w:val="00AE4AB6"/>
    <w:rsid w:val="00AF3EC1"/>
    <w:rsid w:val="00AF4457"/>
    <w:rsid w:val="00AF58A2"/>
    <w:rsid w:val="00AF5D83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47B23"/>
    <w:rsid w:val="00B52898"/>
    <w:rsid w:val="00B54294"/>
    <w:rsid w:val="00B55F52"/>
    <w:rsid w:val="00B6675D"/>
    <w:rsid w:val="00B66FDC"/>
    <w:rsid w:val="00B70EAC"/>
    <w:rsid w:val="00B7653B"/>
    <w:rsid w:val="00B77ACC"/>
    <w:rsid w:val="00B83B63"/>
    <w:rsid w:val="00B90614"/>
    <w:rsid w:val="00B934AD"/>
    <w:rsid w:val="00B94191"/>
    <w:rsid w:val="00B94949"/>
    <w:rsid w:val="00B96D0F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C6D03"/>
    <w:rsid w:val="00BD302E"/>
    <w:rsid w:val="00BD684A"/>
    <w:rsid w:val="00BE0FFE"/>
    <w:rsid w:val="00BE2AC7"/>
    <w:rsid w:val="00BE42EA"/>
    <w:rsid w:val="00BF033D"/>
    <w:rsid w:val="00C007C7"/>
    <w:rsid w:val="00C02481"/>
    <w:rsid w:val="00C029A5"/>
    <w:rsid w:val="00C037F7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3291"/>
    <w:rsid w:val="00C5394D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20B2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FB0"/>
    <w:rsid w:val="00D05CA7"/>
    <w:rsid w:val="00D15AC6"/>
    <w:rsid w:val="00D15FCC"/>
    <w:rsid w:val="00D20BDA"/>
    <w:rsid w:val="00D22600"/>
    <w:rsid w:val="00D24947"/>
    <w:rsid w:val="00D25D9A"/>
    <w:rsid w:val="00D25F6B"/>
    <w:rsid w:val="00D27A9A"/>
    <w:rsid w:val="00D30244"/>
    <w:rsid w:val="00D317F9"/>
    <w:rsid w:val="00D3271F"/>
    <w:rsid w:val="00D400AA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3EEF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5767"/>
    <w:rsid w:val="00DE7688"/>
    <w:rsid w:val="00DF0B95"/>
    <w:rsid w:val="00DF2733"/>
    <w:rsid w:val="00DF4F7C"/>
    <w:rsid w:val="00DF5C71"/>
    <w:rsid w:val="00DF5FEB"/>
    <w:rsid w:val="00E04001"/>
    <w:rsid w:val="00E109CB"/>
    <w:rsid w:val="00E13163"/>
    <w:rsid w:val="00E17110"/>
    <w:rsid w:val="00E3027A"/>
    <w:rsid w:val="00E32EC6"/>
    <w:rsid w:val="00E40C65"/>
    <w:rsid w:val="00E41DC6"/>
    <w:rsid w:val="00E4454E"/>
    <w:rsid w:val="00E46924"/>
    <w:rsid w:val="00E46F5F"/>
    <w:rsid w:val="00E544D7"/>
    <w:rsid w:val="00E5477E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54A1"/>
    <w:rsid w:val="00ED62EB"/>
    <w:rsid w:val="00ED65FE"/>
    <w:rsid w:val="00ED725B"/>
    <w:rsid w:val="00F008F7"/>
    <w:rsid w:val="00F010CE"/>
    <w:rsid w:val="00F017B0"/>
    <w:rsid w:val="00F0242E"/>
    <w:rsid w:val="00F0477B"/>
    <w:rsid w:val="00F14134"/>
    <w:rsid w:val="00F15C58"/>
    <w:rsid w:val="00F1798B"/>
    <w:rsid w:val="00F205BE"/>
    <w:rsid w:val="00F2142B"/>
    <w:rsid w:val="00F21881"/>
    <w:rsid w:val="00F21F1A"/>
    <w:rsid w:val="00F30546"/>
    <w:rsid w:val="00F355C7"/>
    <w:rsid w:val="00F36735"/>
    <w:rsid w:val="00F402DF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86049"/>
    <w:rsid w:val="00F90C5E"/>
    <w:rsid w:val="00F92E29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  <w:rsid w:val="0487E9D8"/>
    <w:rsid w:val="132289A4"/>
    <w:rsid w:val="7722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styleId="highlightbrs" w:customStyle="1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795075-8D4D-487A-8C45-5B000097F8ED}"/>
</file>

<file path=customXml/itemProps3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Tribunal de Justiça do Estado do Paraná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Osvaldo Canela Junior</cp:lastModifiedBy>
  <cp:revision>161</cp:revision>
  <cp:lastPrinted>2023-02-01T16:46:00Z</cp:lastPrinted>
  <dcterms:created xsi:type="dcterms:W3CDTF">2023-06-15T19:39:00Z</dcterms:created>
  <dcterms:modified xsi:type="dcterms:W3CDTF">2025-05-27T20:07:59Z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