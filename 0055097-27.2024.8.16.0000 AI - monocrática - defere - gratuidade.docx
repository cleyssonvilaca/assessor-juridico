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DB31" w14:textId="77777777" w:rsidR="00C73C8F" w:rsidRPr="00EB1EDD" w:rsidRDefault="00C73C8F" w:rsidP="00C73C8F">
      <w:pPr>
        <w:ind w:firstLine="0"/>
        <w:rPr>
          <w:rFonts w:cs="Times New Roman"/>
          <w:b/>
          <w:szCs w:val="24"/>
        </w:rPr>
      </w:pPr>
      <w:r w:rsidRPr="00EB1EDD">
        <w:rPr>
          <w:rFonts w:cs="Times New Roman"/>
          <w:b/>
          <w:szCs w:val="24"/>
        </w:rPr>
        <w:t>DECISÃO MONOCRÁTICA. DIREITO PROCESSUAL CIVIL. AGRAVO DE INSTRUMENTO. ASSISTÊNCIA JUDICIÁRIA GRATUITA.</w:t>
      </w:r>
    </w:p>
    <w:p w14:paraId="15789928" w14:textId="77777777" w:rsidR="00C73C8F" w:rsidRPr="00EB1EDD" w:rsidRDefault="00C73C8F" w:rsidP="00C73C8F">
      <w:pPr>
        <w:ind w:firstLine="0"/>
        <w:rPr>
          <w:rFonts w:cs="Times New Roman"/>
          <w:b/>
          <w:szCs w:val="24"/>
        </w:rPr>
      </w:pPr>
      <w:r w:rsidRPr="00EB1EDD">
        <w:rPr>
          <w:rFonts w:cs="Times New Roman"/>
          <w:b/>
          <w:szCs w:val="24"/>
        </w:rPr>
        <w:t>I. CASO EM EXAME</w:t>
      </w:r>
    </w:p>
    <w:p w14:paraId="708D9616" w14:textId="347F3032" w:rsidR="00EC7FBF" w:rsidRDefault="00C73C8F" w:rsidP="00C73C8F">
      <w:pPr>
        <w:ind w:firstLine="0"/>
        <w:rPr>
          <w:rFonts w:cs="Times New Roman"/>
          <w:b/>
          <w:szCs w:val="24"/>
        </w:rPr>
      </w:pPr>
      <w:r w:rsidRPr="00EB1EDD">
        <w:rPr>
          <w:rFonts w:cs="Times New Roman"/>
          <w:b/>
          <w:szCs w:val="24"/>
        </w:rPr>
        <w:t xml:space="preserve">Agravo de instrumento interposto contra decisão </w:t>
      </w:r>
      <w:r w:rsidR="00EC7FBF">
        <w:rPr>
          <w:rFonts w:cs="Times New Roman"/>
          <w:b/>
          <w:szCs w:val="24"/>
        </w:rPr>
        <w:t>negativa de gratuidade de justiça, elaborada sob o fundamento de existência de indícios de capacidade econômica.</w:t>
      </w:r>
    </w:p>
    <w:p w14:paraId="4344E543" w14:textId="77777777" w:rsidR="00C73C8F" w:rsidRPr="00EB1EDD" w:rsidRDefault="00C73C8F" w:rsidP="00C73C8F">
      <w:pPr>
        <w:ind w:firstLine="0"/>
        <w:rPr>
          <w:rFonts w:cs="Times New Roman"/>
          <w:b/>
          <w:szCs w:val="24"/>
        </w:rPr>
      </w:pPr>
      <w:r w:rsidRPr="00EB1EDD">
        <w:rPr>
          <w:rFonts w:cs="Times New Roman"/>
          <w:b/>
          <w:szCs w:val="24"/>
        </w:rPr>
        <w:t>II. QUESTÃO EM DISCUSSÃO</w:t>
      </w:r>
    </w:p>
    <w:p w14:paraId="451C03F2" w14:textId="1A309B2D" w:rsidR="00C73C8F" w:rsidRPr="00EB1EDD" w:rsidRDefault="00C73C8F" w:rsidP="00C73C8F">
      <w:pPr>
        <w:ind w:firstLine="0"/>
        <w:rPr>
          <w:rFonts w:cs="Times New Roman"/>
          <w:b/>
          <w:szCs w:val="24"/>
        </w:rPr>
      </w:pPr>
      <w:r w:rsidRPr="00EB1EDD">
        <w:rPr>
          <w:rFonts w:cs="Times New Roman"/>
          <w:b/>
          <w:szCs w:val="24"/>
        </w:rPr>
        <w:t>Avaliação da comprovação da hipossuficiência econômica</w:t>
      </w:r>
      <w:r w:rsidR="001B6A4F">
        <w:rPr>
          <w:rFonts w:cs="Times New Roman"/>
          <w:b/>
          <w:szCs w:val="24"/>
        </w:rPr>
        <w:t>,</w:t>
      </w:r>
      <w:r w:rsidRPr="00EB1EDD">
        <w:rPr>
          <w:rFonts w:cs="Times New Roman"/>
          <w:b/>
          <w:szCs w:val="24"/>
        </w:rPr>
        <w:t xml:space="preserve"> para fins de concessão de </w:t>
      </w:r>
      <w:r w:rsidR="005E3BD2">
        <w:rPr>
          <w:rFonts w:cs="Times New Roman"/>
          <w:b/>
          <w:szCs w:val="24"/>
        </w:rPr>
        <w:t xml:space="preserve">gratuidade </w:t>
      </w:r>
      <w:r w:rsidR="00285A61">
        <w:rPr>
          <w:rFonts w:cs="Times New Roman"/>
          <w:b/>
          <w:szCs w:val="24"/>
        </w:rPr>
        <w:t>da justiça.</w:t>
      </w:r>
    </w:p>
    <w:p w14:paraId="5ED03520" w14:textId="77777777" w:rsidR="00C73C8F" w:rsidRPr="00EB1EDD" w:rsidRDefault="00C73C8F" w:rsidP="00C73C8F">
      <w:pPr>
        <w:ind w:firstLine="0"/>
        <w:rPr>
          <w:rFonts w:cs="Times New Roman"/>
          <w:b/>
          <w:szCs w:val="24"/>
        </w:rPr>
      </w:pPr>
      <w:r w:rsidRPr="00EB1EDD">
        <w:rPr>
          <w:rFonts w:cs="Times New Roman"/>
          <w:b/>
          <w:szCs w:val="24"/>
        </w:rPr>
        <w:t>III. RAZÕES DE DECIDIR</w:t>
      </w:r>
    </w:p>
    <w:p w14:paraId="74930123" w14:textId="68F8DEAF" w:rsidR="00C73C8F" w:rsidRPr="00EB1EDD" w:rsidRDefault="00C73C8F" w:rsidP="00C73C8F">
      <w:pPr>
        <w:ind w:firstLine="0"/>
        <w:rPr>
          <w:rFonts w:cs="Times New Roman"/>
          <w:b/>
          <w:szCs w:val="24"/>
        </w:rPr>
      </w:pPr>
      <w:r w:rsidRPr="00EB1EDD">
        <w:rPr>
          <w:rFonts w:cs="Times New Roman"/>
          <w:b/>
          <w:szCs w:val="24"/>
        </w:rPr>
        <w:t xml:space="preserve">Presume-se hipossuficiente, para </w:t>
      </w:r>
      <w:r w:rsidR="001B6A4F">
        <w:rPr>
          <w:rFonts w:cs="Times New Roman"/>
          <w:b/>
          <w:szCs w:val="24"/>
        </w:rPr>
        <w:t>efeito</w:t>
      </w:r>
      <w:r w:rsidR="001B6A4F" w:rsidRPr="00EB1EDD">
        <w:rPr>
          <w:rFonts w:cs="Times New Roman"/>
          <w:b/>
          <w:szCs w:val="24"/>
        </w:rPr>
        <w:t xml:space="preserve"> </w:t>
      </w:r>
      <w:r w:rsidRPr="00EB1EDD">
        <w:rPr>
          <w:rFonts w:cs="Times New Roman"/>
          <w:b/>
          <w:szCs w:val="24"/>
        </w:rPr>
        <w:t xml:space="preserve">de concessão do benefício da gratuidade da justiça, </w:t>
      </w:r>
      <w:r w:rsidR="00EC7FBF">
        <w:rPr>
          <w:rFonts w:cs="Times New Roman"/>
          <w:b/>
          <w:szCs w:val="24"/>
        </w:rPr>
        <w:t>a pessoa física</w:t>
      </w:r>
      <w:r w:rsidRPr="00EB1EDD">
        <w:rPr>
          <w:rFonts w:cs="Times New Roman"/>
          <w:b/>
          <w:szCs w:val="24"/>
        </w:rPr>
        <w:t xml:space="preserve"> que aufere renda mensal </w:t>
      </w:r>
      <w:r w:rsidR="00CB19C9">
        <w:rPr>
          <w:rFonts w:cs="Times New Roman"/>
          <w:b/>
          <w:szCs w:val="24"/>
        </w:rPr>
        <w:t>inferior a</w:t>
      </w:r>
      <w:r w:rsidR="00EB1EDD">
        <w:rPr>
          <w:rFonts w:cs="Times New Roman"/>
          <w:b/>
          <w:szCs w:val="24"/>
        </w:rPr>
        <w:t xml:space="preserve"> 3 (três) salários-mínimos</w:t>
      </w:r>
      <w:r w:rsidR="003A2AAB">
        <w:rPr>
          <w:rFonts w:cs="Times New Roman"/>
          <w:b/>
          <w:szCs w:val="24"/>
        </w:rPr>
        <w:t>.</w:t>
      </w:r>
    </w:p>
    <w:p w14:paraId="469F86DD" w14:textId="77777777" w:rsidR="00C73C8F" w:rsidRPr="00EB1EDD" w:rsidRDefault="00C73C8F" w:rsidP="00C73C8F">
      <w:pPr>
        <w:ind w:firstLine="0"/>
        <w:rPr>
          <w:rFonts w:cs="Times New Roman"/>
          <w:b/>
          <w:szCs w:val="24"/>
        </w:rPr>
      </w:pPr>
      <w:r w:rsidRPr="00EB1EDD">
        <w:rPr>
          <w:rFonts w:cs="Times New Roman"/>
          <w:b/>
          <w:szCs w:val="24"/>
        </w:rPr>
        <w:t>IV. SOLUÇÃO DO CASO</w:t>
      </w:r>
    </w:p>
    <w:p w14:paraId="71059C88" w14:textId="77777777" w:rsidR="00C73C8F" w:rsidRPr="00EB1EDD" w:rsidRDefault="00C73C8F" w:rsidP="00C73C8F">
      <w:pPr>
        <w:ind w:firstLine="0"/>
        <w:rPr>
          <w:rFonts w:cs="Times New Roman"/>
          <w:b/>
          <w:szCs w:val="24"/>
        </w:rPr>
      </w:pPr>
      <w:r w:rsidRPr="00EB1EDD">
        <w:rPr>
          <w:rFonts w:cs="Times New Roman"/>
          <w:b/>
          <w:szCs w:val="24"/>
        </w:rPr>
        <w:t>Recurso conhecido e provido.</w:t>
      </w:r>
    </w:p>
    <w:p w14:paraId="7F52FBD9" w14:textId="77777777" w:rsidR="00C73C8F" w:rsidRPr="00EB1EDD" w:rsidRDefault="00C73C8F" w:rsidP="00C73C8F">
      <w:pPr>
        <w:ind w:firstLine="0"/>
        <w:rPr>
          <w:rFonts w:cs="Times New Roman"/>
          <w:b/>
          <w:szCs w:val="24"/>
        </w:rPr>
      </w:pPr>
      <w:r w:rsidRPr="00EB1EDD">
        <w:rPr>
          <w:rFonts w:cs="Times New Roman"/>
          <w:b/>
          <w:szCs w:val="24"/>
        </w:rPr>
        <w:t>V. JURISPRUDÊNCIA E LEGISLAÇÃO UTILIZADAS</w:t>
      </w:r>
    </w:p>
    <w:p w14:paraId="643149FE" w14:textId="77777777" w:rsidR="001B6A4F" w:rsidRDefault="00C73C8F" w:rsidP="00C73C8F">
      <w:pPr>
        <w:ind w:firstLine="0"/>
        <w:rPr>
          <w:rFonts w:cs="Times New Roman"/>
          <w:b/>
          <w:szCs w:val="24"/>
        </w:rPr>
      </w:pPr>
      <w:r w:rsidRPr="00EB1EDD">
        <w:rPr>
          <w:rFonts w:cs="Times New Roman"/>
          <w:b/>
          <w:szCs w:val="24"/>
        </w:rPr>
        <w:t xml:space="preserve">Jurisprudência: </w:t>
      </w:r>
    </w:p>
    <w:p w14:paraId="54DABEB0" w14:textId="3A1E518D" w:rsidR="001B6A4F" w:rsidRDefault="00C73C8F" w:rsidP="00C73C8F">
      <w:pPr>
        <w:ind w:firstLine="0"/>
        <w:rPr>
          <w:rFonts w:cs="Times New Roman"/>
          <w:b/>
          <w:szCs w:val="24"/>
        </w:rPr>
      </w:pPr>
      <w:r w:rsidRPr="00EB1EDD">
        <w:rPr>
          <w:rFonts w:cs="Times New Roman"/>
          <w:b/>
          <w:szCs w:val="24"/>
        </w:rPr>
        <w:t xml:space="preserve">TJPR. 19ª Câmara Cível. Relator: Desembargador Rotoli de Macedo. 0114351-62.2023.8.16.0000. Santo Antônio da Platina. Data de julgamento: 20-05-2024; </w:t>
      </w:r>
    </w:p>
    <w:p w14:paraId="13B456FC"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19ª Câmara Cível. Relator: Desembargador Andrei de Oliveira Reich. 0042217-37.2023.8.16.0000. Curitiba. Data de julgamento: 03-07-2023; </w:t>
      </w:r>
    </w:p>
    <w:p w14:paraId="647DC45F"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18ª Câmara Cível. Relator: Desembargador Marcelo Gobbo Dalla Déa. 0050092-24.2024.8.16.0000. São José dos Pinhais. Data de julgamento: 31-07-2024; </w:t>
      </w:r>
    </w:p>
    <w:p w14:paraId="0197D28B" w14:textId="7B7F9556" w:rsidR="001B6A4F" w:rsidRDefault="00C73C8F" w:rsidP="00C73C8F">
      <w:pPr>
        <w:ind w:firstLine="0"/>
        <w:rPr>
          <w:rFonts w:cs="Times New Roman"/>
          <w:b/>
          <w:color w:val="000000"/>
          <w:szCs w:val="24"/>
        </w:rPr>
      </w:pPr>
      <w:r w:rsidRPr="00EB1EDD">
        <w:rPr>
          <w:rFonts w:cs="Times New Roman"/>
          <w:b/>
          <w:color w:val="000000"/>
          <w:szCs w:val="24"/>
        </w:rPr>
        <w:t>TJPR. 17ª Câmara Cível. Relator: Desembargador Mario Luiz Ramidoff. 0068884-26.2024.8.16.0000. Ponta Grossa. Data de julgamento: 19-07-2024;</w:t>
      </w:r>
    </w:p>
    <w:p w14:paraId="2D94AA25" w14:textId="4C480294" w:rsidR="00C73C8F" w:rsidRPr="00EB1EDD" w:rsidRDefault="00C73C8F" w:rsidP="00C73C8F">
      <w:pPr>
        <w:ind w:firstLine="0"/>
        <w:rPr>
          <w:rFonts w:cs="Times New Roman"/>
          <w:b/>
          <w:color w:val="000000"/>
          <w:szCs w:val="24"/>
        </w:rPr>
      </w:pPr>
      <w:r w:rsidRPr="00EB1EDD">
        <w:rPr>
          <w:rFonts w:cs="Times New Roman"/>
          <w:b/>
          <w:color w:val="000000"/>
          <w:szCs w:val="24"/>
        </w:rPr>
        <w:t>Súmula 568 do STJ.</w:t>
      </w:r>
    </w:p>
    <w:p w14:paraId="3B502017" w14:textId="63A7CEE7" w:rsidR="00C73C8F" w:rsidRPr="00C6544F" w:rsidRDefault="00C73C8F" w:rsidP="00C73C8F">
      <w:pPr>
        <w:ind w:firstLine="0"/>
        <w:rPr>
          <w:rFonts w:cs="Times New Roman"/>
          <w:b/>
          <w:szCs w:val="24"/>
        </w:rPr>
      </w:pPr>
      <w:r w:rsidRPr="00EB1EDD">
        <w:rPr>
          <w:rFonts w:cs="Times New Roman"/>
          <w:b/>
          <w:szCs w:val="24"/>
        </w:rPr>
        <w:lastRenderedPageBreak/>
        <w:t>Legislação: CPC, art. 98 e 99, §§ 2º e 3º.</w:t>
      </w:r>
    </w:p>
    <w:p w14:paraId="0BEBD33F" w14:textId="77777777" w:rsidR="00C73C8F" w:rsidRDefault="00C73C8F" w:rsidP="00C73C8F">
      <w:pPr>
        <w:ind w:firstLine="0"/>
        <w:rPr>
          <w:rFonts w:cs="Times New Roman"/>
          <w:b/>
          <w:szCs w:val="24"/>
        </w:rPr>
      </w:pPr>
    </w:p>
    <w:p w14:paraId="7113D6E6" w14:textId="77777777" w:rsidR="00C73C8F" w:rsidRPr="007C2417" w:rsidRDefault="00C73C8F" w:rsidP="00C73C8F">
      <w:pPr>
        <w:rPr>
          <w:rFonts w:cs="Times New Roman"/>
          <w:b/>
          <w:szCs w:val="24"/>
        </w:rPr>
      </w:pPr>
      <w:r w:rsidRPr="007C2417">
        <w:rPr>
          <w:rFonts w:cs="Times New Roman"/>
          <w:b/>
          <w:szCs w:val="24"/>
        </w:rPr>
        <w:t>I – RELATÓRIO</w:t>
      </w:r>
    </w:p>
    <w:p w14:paraId="68A68037" w14:textId="1137EBA2" w:rsidR="00EC7FBF" w:rsidRDefault="00C73C8F" w:rsidP="00EC7FBF">
      <w:pPr>
        <w:rPr>
          <w:rFonts w:cs="Times New Roman"/>
          <w:szCs w:val="24"/>
        </w:rPr>
      </w:pPr>
      <w:r>
        <w:rPr>
          <w:rFonts w:cs="Times New Roman"/>
          <w:szCs w:val="24"/>
        </w:rPr>
        <w:t>Cuida-se de agravo de instrumento interposto por</w:t>
      </w:r>
      <w:r w:rsidR="00285A61">
        <w:rPr>
          <w:rFonts w:cs="Times New Roman"/>
          <w:szCs w:val="24"/>
        </w:rPr>
        <w:t xml:space="preserve"> </w:t>
      </w:r>
      <w:r w:rsidR="00EC7FBF">
        <w:rPr>
          <w:rFonts w:cs="Times New Roman"/>
          <w:szCs w:val="24"/>
        </w:rPr>
        <w:t xml:space="preserve">Silvana Zimmermann em face de Sergio Luiz Scherer, </w:t>
      </w:r>
      <w:r w:rsidR="00285A61">
        <w:rPr>
          <w:rFonts w:cs="Times New Roman"/>
          <w:szCs w:val="24"/>
        </w:rPr>
        <w:t xml:space="preserve">tendo como objeto </w:t>
      </w:r>
      <w:r w:rsidR="00F56D99">
        <w:rPr>
          <w:rFonts w:cs="Times New Roman"/>
          <w:szCs w:val="24"/>
        </w:rPr>
        <w:t>pronunciamento d</w:t>
      </w:r>
      <w:r w:rsidR="00285A61">
        <w:rPr>
          <w:rFonts w:cs="Times New Roman"/>
          <w:szCs w:val="24"/>
        </w:rPr>
        <w:t>o juízo da</w:t>
      </w:r>
      <w:r w:rsidR="00EC7FBF">
        <w:rPr>
          <w:rFonts w:cs="Times New Roman"/>
          <w:szCs w:val="24"/>
        </w:rPr>
        <w:t xml:space="preserve"> Vara Cível de Marechal Cândido Rondon, que indeferiu pedido de concessão dos benefícios da gratuidade da justiça (evento 21.1 – autos de origem).</w:t>
      </w:r>
    </w:p>
    <w:p w14:paraId="1D41950F" w14:textId="2A5D4F42" w:rsidR="00C73C8F" w:rsidRDefault="00C73C8F" w:rsidP="00C73C8F">
      <w:pPr>
        <w:rPr>
          <w:rFonts w:cs="Times New Roman"/>
          <w:szCs w:val="24"/>
        </w:rPr>
      </w:pPr>
      <w:r>
        <w:rPr>
          <w:rFonts w:cs="Times New Roman"/>
          <w:szCs w:val="24"/>
        </w:rPr>
        <w:t>Sustenta a</w:t>
      </w:r>
      <w:r w:rsidR="00C234D0">
        <w:rPr>
          <w:rFonts w:cs="Times New Roman"/>
          <w:szCs w:val="24"/>
        </w:rPr>
        <w:t xml:space="preserve"> parte</w:t>
      </w:r>
      <w:r>
        <w:rPr>
          <w:rFonts w:cs="Times New Roman"/>
          <w:szCs w:val="24"/>
        </w:rPr>
        <w:t xml:space="preserve"> agravante, em síntese, não possuir condições econômicas para o custeio das custas e despesas processuais sem prejuízo do próprio sustento (evento 1.1).</w:t>
      </w:r>
    </w:p>
    <w:p w14:paraId="78001BA4" w14:textId="77777777" w:rsidR="00C73C8F" w:rsidRDefault="00C73C8F" w:rsidP="00C73C8F">
      <w:pPr>
        <w:rPr>
          <w:rFonts w:cs="Times New Roman"/>
          <w:szCs w:val="24"/>
        </w:rPr>
      </w:pPr>
      <w:r>
        <w:rPr>
          <w:rFonts w:cs="Times New Roman"/>
          <w:szCs w:val="24"/>
        </w:rPr>
        <w:t>É o necessário relato.</w:t>
      </w:r>
    </w:p>
    <w:p w14:paraId="37314F73" w14:textId="77777777" w:rsidR="00C73C8F" w:rsidRDefault="00C73C8F" w:rsidP="00C73C8F">
      <w:pPr>
        <w:rPr>
          <w:rFonts w:cs="Times New Roman"/>
          <w:szCs w:val="24"/>
        </w:rPr>
      </w:pPr>
    </w:p>
    <w:p w14:paraId="79C1C5C4" w14:textId="77777777" w:rsidR="00C73C8F" w:rsidRPr="00723AF9" w:rsidRDefault="00C73C8F" w:rsidP="00C73C8F">
      <w:pPr>
        <w:rPr>
          <w:rFonts w:cs="Times New Roman"/>
          <w:b/>
          <w:szCs w:val="24"/>
        </w:rPr>
      </w:pPr>
      <w:r w:rsidRPr="00723AF9">
        <w:rPr>
          <w:rFonts w:cs="Times New Roman"/>
          <w:b/>
          <w:szCs w:val="24"/>
        </w:rPr>
        <w:t>II –FUNDAMENTAÇÃO</w:t>
      </w:r>
    </w:p>
    <w:p w14:paraId="19CCEBFD" w14:textId="77777777" w:rsidR="00C73C8F" w:rsidRDefault="00C73C8F" w:rsidP="00C73C8F">
      <w:pPr>
        <w:rPr>
          <w:rFonts w:cs="Times New Roman"/>
          <w:szCs w:val="24"/>
        </w:rPr>
      </w:pPr>
      <w:r>
        <w:rPr>
          <w:rFonts w:cs="Times New Roman"/>
          <w:szCs w:val="24"/>
        </w:rPr>
        <w:t>II.I – DO JUÍZO DE ADMISSIBILIDADE</w:t>
      </w:r>
    </w:p>
    <w:p w14:paraId="6585FF15" w14:textId="77777777" w:rsidR="00C73C8F" w:rsidRDefault="00C73C8F" w:rsidP="00C73C8F">
      <w:pPr>
        <w:rPr>
          <w:rFonts w:cs="Times New Roman"/>
          <w:szCs w:val="24"/>
        </w:rPr>
      </w:pPr>
      <w:r>
        <w:rPr>
          <w:rFonts w:cs="Times New Roman"/>
          <w:szCs w:val="24"/>
        </w:rPr>
        <w:t>Satisfeitos os pressupostos de admissibilidade recursal, conhece-se do agravo de instrumento.</w:t>
      </w:r>
    </w:p>
    <w:p w14:paraId="6097AEFB" w14:textId="77777777" w:rsidR="00C73C8F" w:rsidRDefault="00C73C8F" w:rsidP="00C73C8F">
      <w:pPr>
        <w:rPr>
          <w:rFonts w:cs="Times New Roman"/>
          <w:szCs w:val="24"/>
        </w:rPr>
      </w:pPr>
    </w:p>
    <w:p w14:paraId="3620B1AB" w14:textId="77777777" w:rsidR="00C73C8F" w:rsidRPr="00C53F3F" w:rsidRDefault="00C73C8F" w:rsidP="00C73C8F">
      <w:pPr>
        <w:rPr>
          <w:rFonts w:cs="Times New Roman"/>
          <w:szCs w:val="24"/>
        </w:rPr>
      </w:pPr>
      <w:r w:rsidRPr="00C53F3F">
        <w:rPr>
          <w:rFonts w:cs="Times New Roman"/>
          <w:szCs w:val="24"/>
        </w:rPr>
        <w:t>II.II – DA GRATUIDADE DA JUSTIÇA</w:t>
      </w:r>
    </w:p>
    <w:p w14:paraId="1F4CC8D6" w14:textId="77777777" w:rsidR="00C73C8F" w:rsidRPr="003425A5" w:rsidRDefault="00C73C8F" w:rsidP="00C73C8F">
      <w:pPr>
        <w:rPr>
          <w:rFonts w:cs="Times New Roman"/>
          <w:szCs w:val="24"/>
        </w:rPr>
      </w:pPr>
      <w:r w:rsidRPr="003425A5">
        <w:rPr>
          <w:rFonts w:cs="Times New Roman"/>
          <w:szCs w:val="24"/>
        </w:rPr>
        <w:t>Conforme o disposto no artigo 99, §§ 2º e 3º, do Código de Processo Civil, presume-se como verdadeira a alegação de insuficiência econômica deduzida por pessoa natural, podendo o magistrado afastá-la a partir de evidências contrastantes.</w:t>
      </w:r>
    </w:p>
    <w:p w14:paraId="5F3FB6EB" w14:textId="77777777" w:rsidR="00EC7FBF" w:rsidRDefault="00C73C8F" w:rsidP="00CB19C9">
      <w:pPr>
        <w:rPr>
          <w:rFonts w:cs="Times New Roman"/>
          <w:szCs w:val="24"/>
        </w:rPr>
      </w:pPr>
      <w:r w:rsidRPr="003425A5">
        <w:rPr>
          <w:rFonts w:cs="Times New Roman"/>
          <w:szCs w:val="24"/>
        </w:rPr>
        <w:t xml:space="preserve">Deduz-se, dos documentos amealhados aos autos, que </w:t>
      </w:r>
      <w:r w:rsidR="00EC7FBF">
        <w:rPr>
          <w:rFonts w:cs="Times New Roman"/>
          <w:szCs w:val="24"/>
        </w:rPr>
        <w:t>a agravante não possui renda fixa ou vínculo trabalhista (eventos 1.5 a 1.7).</w:t>
      </w:r>
    </w:p>
    <w:p w14:paraId="63D5B1B4" w14:textId="398CF1C7" w:rsidR="00EC7FBF" w:rsidRDefault="00EC7FBF" w:rsidP="00CB19C9">
      <w:pPr>
        <w:rPr>
          <w:rFonts w:cs="Times New Roman"/>
          <w:szCs w:val="24"/>
        </w:rPr>
      </w:pPr>
      <w:r>
        <w:rPr>
          <w:rFonts w:cs="Times New Roman"/>
          <w:szCs w:val="24"/>
        </w:rPr>
        <w:t xml:space="preserve">Além disso, não declarou renda à </w:t>
      </w:r>
      <w:ins w:id="0" w:author="Osvaldo Canela Junior" w:date="2025-03-14T13:37:00Z" w16du:dateUtc="2025-03-14T16:37:00Z">
        <w:r w:rsidR="00952010">
          <w:rPr>
            <w:rFonts w:cs="Times New Roman"/>
            <w:szCs w:val="24"/>
          </w:rPr>
          <w:t>F</w:t>
        </w:r>
      </w:ins>
      <w:del w:id="1" w:author="Osvaldo Canela Junior" w:date="2025-03-14T13:37:00Z" w16du:dateUtc="2025-03-14T16:37:00Z">
        <w:r w:rsidDel="00952010">
          <w:rPr>
            <w:rFonts w:cs="Times New Roman"/>
            <w:szCs w:val="24"/>
          </w:rPr>
          <w:delText>f</w:delText>
        </w:r>
      </w:del>
      <w:r>
        <w:rPr>
          <w:rFonts w:cs="Times New Roman"/>
          <w:szCs w:val="24"/>
        </w:rPr>
        <w:t xml:space="preserve">azenda </w:t>
      </w:r>
      <w:ins w:id="2" w:author="Osvaldo Canela Junior" w:date="2025-03-14T13:37:00Z" w16du:dateUtc="2025-03-14T16:37:00Z">
        <w:r w:rsidR="00952010">
          <w:rPr>
            <w:rFonts w:cs="Times New Roman"/>
            <w:szCs w:val="24"/>
          </w:rPr>
          <w:t>N</w:t>
        </w:r>
      </w:ins>
      <w:del w:id="3" w:author="Osvaldo Canela Junior" w:date="2025-03-14T13:37:00Z" w16du:dateUtc="2025-03-14T16:37:00Z">
        <w:r w:rsidDel="00952010">
          <w:rPr>
            <w:rFonts w:cs="Times New Roman"/>
            <w:szCs w:val="24"/>
          </w:rPr>
          <w:delText>n</w:delText>
        </w:r>
      </w:del>
      <w:r>
        <w:rPr>
          <w:rFonts w:cs="Times New Roman"/>
          <w:szCs w:val="24"/>
        </w:rPr>
        <w:t>acional nos últimos três exercícios fiscais e não possui movimentações bancárias significativas (evento 14.2 a 14.4), do que se presume renda mensal inferior ao teto de isenção.</w:t>
      </w:r>
    </w:p>
    <w:p w14:paraId="7D5F0313" w14:textId="58FE4D13" w:rsidR="003425A5" w:rsidRDefault="00CB19C9" w:rsidP="00CB19C9">
      <w:pPr>
        <w:rPr>
          <w:rFonts w:cs="Times New Roman"/>
          <w:szCs w:val="24"/>
        </w:rPr>
      </w:pPr>
      <w:r>
        <w:rPr>
          <w:rFonts w:cs="Times New Roman"/>
          <w:szCs w:val="24"/>
        </w:rPr>
        <w:lastRenderedPageBreak/>
        <w:t>Tais fatores</w:t>
      </w:r>
      <w:r w:rsidR="00F56D99">
        <w:rPr>
          <w:rFonts w:cs="Times New Roman"/>
          <w:szCs w:val="24"/>
        </w:rPr>
        <w:t xml:space="preserve"> denotam</w:t>
      </w:r>
      <w:r>
        <w:rPr>
          <w:rFonts w:cs="Times New Roman"/>
          <w:szCs w:val="24"/>
        </w:rPr>
        <w:t xml:space="preserve"> </w:t>
      </w:r>
      <w:r w:rsidR="00EC7FBF">
        <w:rPr>
          <w:rFonts w:cs="Times New Roman"/>
          <w:szCs w:val="24"/>
        </w:rPr>
        <w:t xml:space="preserve">renda mensal inferior a </w:t>
      </w:r>
      <w:r w:rsidR="003425A5">
        <w:rPr>
          <w:rFonts w:cs="Times New Roman"/>
          <w:szCs w:val="24"/>
        </w:rPr>
        <w:t>3 (três) salários-mínimos, parâmetro considerado por este Colegiado como indicativo de hipossuficiência econômica.</w:t>
      </w:r>
    </w:p>
    <w:p w14:paraId="29590E2D" w14:textId="77777777" w:rsidR="00EB1EDD" w:rsidRPr="00EB1EDD" w:rsidRDefault="00EB1EDD" w:rsidP="00EB1EDD">
      <w:pPr>
        <w:rPr>
          <w:rFonts w:cs="Times New Roman"/>
          <w:szCs w:val="24"/>
        </w:rPr>
      </w:pPr>
      <w:r w:rsidRPr="00EB1EDD">
        <w:rPr>
          <w:rFonts w:cs="Times New Roman"/>
          <w:szCs w:val="24"/>
        </w:rPr>
        <w:t>Neste sentido:</w:t>
      </w:r>
    </w:p>
    <w:p w14:paraId="5881916A" w14:textId="77777777" w:rsidR="00EB1EDD" w:rsidRPr="00EB1EDD" w:rsidRDefault="00EB1EDD" w:rsidP="00EB1EDD">
      <w:pPr>
        <w:widowControl w:val="0"/>
        <w:ind w:right="2"/>
        <w:rPr>
          <w:rFonts w:cs="Times New Roman"/>
          <w:color w:val="000000"/>
          <w:szCs w:val="24"/>
        </w:rPr>
      </w:pPr>
    </w:p>
    <w:p w14:paraId="7DB46AC4" w14:textId="77777777" w:rsidR="00EB1EDD" w:rsidRPr="00EB1EDD" w:rsidRDefault="00EB1EDD" w:rsidP="00EB1EDD">
      <w:pPr>
        <w:ind w:left="2268" w:firstLine="0"/>
        <w:rPr>
          <w:rFonts w:cs="Times New Roman"/>
          <w:sz w:val="20"/>
          <w:szCs w:val="20"/>
        </w:rPr>
      </w:pPr>
      <w:r w:rsidRPr="00EB1EDD">
        <w:rPr>
          <w:rFonts w:cs="Times New Roman"/>
          <w:sz w:val="20"/>
          <w:szCs w:val="20"/>
        </w:rPr>
        <w:t>RECURSO DE AGRAVO DE INSTRUMENTO. DECISÃO AGRAVADA QUE INDEFERIU O BENEFÍCIO DA GRATUIDADE JUDICIÁRIA. PEDIDO DE CONCESSÃO DO BENEFÍCIO DA JUSTIÇA GRATUITA. ELEMENTOS PROBATÓRIOS QUE CORROBORAM A SITUAÇÃO DE HIPOSSUFICIÊNCIA ALEGADA. CABIMENTO. INTELIGÊNCIA DOS ARTS. 98 E 99 DO CPC. DOCUMENTAÇÃO CARREADA NOS AUTOS QUE DEMONSTRA A HIPOSSUFICIÊNCIA FINANCEIRA DO AGRAVANTE</w:t>
      </w:r>
      <w:r w:rsidRPr="00EB1EDD">
        <w:rPr>
          <w:rFonts w:cs="Times New Roman"/>
          <w:b/>
          <w:sz w:val="20"/>
          <w:szCs w:val="20"/>
        </w:rPr>
        <w:t>. DEFERIMENTO DO BENEFÍCIO INDEPENDENTE DE COMPROVAÇÃO DO COMPROMETIMENTO DA RENDA PARA AQUELES QUE TENHAM RENDA INFERIOR A 03 (TRÊS) SALÁRIOS-MÍNIMOS. PRECEDENTES DESTE E. TRIBUNAL DE JUSTIÇA. DECISÃO AGRAVADA REFORMADA. RECURSO CONHECIDO E, NO MÉRITO, PROVIDO.</w:t>
      </w:r>
      <w:r w:rsidRPr="00EB1EDD">
        <w:rPr>
          <w:rFonts w:cs="Times New Roman"/>
          <w:sz w:val="20"/>
          <w:szCs w:val="20"/>
        </w:rPr>
        <w:t xml:space="preserve"> (TJPR. 19ª Câmara Cível. Relator: Desembargador Rototoli de Macedo. 0114351-62.2023.8.16.0000. Santo Antônio da Platina. Data de julgamento: 20-05-2024).</w:t>
      </w:r>
    </w:p>
    <w:p w14:paraId="13A48398" w14:textId="77777777" w:rsidR="00EB1EDD" w:rsidRDefault="00EB1EDD" w:rsidP="00C73C8F">
      <w:pPr>
        <w:rPr>
          <w:rFonts w:cs="Times New Roman"/>
          <w:szCs w:val="24"/>
        </w:rPr>
      </w:pPr>
    </w:p>
    <w:p w14:paraId="74D35675" w14:textId="0E2EA955" w:rsidR="00C73C8F" w:rsidRPr="00EB1EDD" w:rsidRDefault="00025F4A" w:rsidP="00C73C8F">
      <w:pPr>
        <w:rPr>
          <w:rFonts w:cs="Times New Roman"/>
          <w:color w:val="000000"/>
          <w:szCs w:val="24"/>
        </w:rPr>
      </w:pPr>
      <w:r>
        <w:rPr>
          <w:rFonts w:cs="Times New Roman"/>
          <w:color w:val="000000"/>
          <w:szCs w:val="24"/>
        </w:rPr>
        <w:t>Ademais, c</w:t>
      </w:r>
      <w:r w:rsidR="00EB1EDD">
        <w:rPr>
          <w:rFonts w:cs="Times New Roman"/>
          <w:color w:val="000000"/>
          <w:szCs w:val="24"/>
        </w:rPr>
        <w:t>onsiderando</w:t>
      </w:r>
      <w:r w:rsidR="008C4B11">
        <w:rPr>
          <w:rFonts w:cs="Times New Roman"/>
          <w:color w:val="000000"/>
          <w:szCs w:val="24"/>
        </w:rPr>
        <w:t>-se</w:t>
      </w:r>
      <w:r w:rsidR="00EB1EDD">
        <w:rPr>
          <w:rFonts w:cs="Times New Roman"/>
          <w:color w:val="000000"/>
          <w:szCs w:val="24"/>
        </w:rPr>
        <w:t xml:space="preserve"> a homogeneidade do entendimento sobre o tema no âmbito deste Colegiado, o presente </w:t>
      </w:r>
      <w:r w:rsidR="00C73C8F" w:rsidRPr="00EB1EDD">
        <w:rPr>
          <w:rFonts w:cs="Times New Roman"/>
          <w:color w:val="000000"/>
          <w:szCs w:val="24"/>
        </w:rPr>
        <w:t>recurso</w:t>
      </w:r>
      <w:r w:rsidR="001B6A4F">
        <w:rPr>
          <w:rFonts w:cs="Times New Roman"/>
          <w:color w:val="000000"/>
          <w:szCs w:val="24"/>
        </w:rPr>
        <w:t xml:space="preserve"> </w:t>
      </w:r>
      <w:r w:rsidR="00EB1EDD">
        <w:rPr>
          <w:rFonts w:cs="Times New Roman"/>
          <w:color w:val="000000"/>
          <w:szCs w:val="24"/>
        </w:rPr>
        <w:t>conclama</w:t>
      </w:r>
      <w:r w:rsidR="008C4B11">
        <w:rPr>
          <w:rFonts w:cs="Times New Roman"/>
          <w:color w:val="000000"/>
          <w:szCs w:val="24"/>
        </w:rPr>
        <w:t xml:space="preserve"> apreciação monocrática</w:t>
      </w:r>
      <w:r>
        <w:rPr>
          <w:rFonts w:cs="Times New Roman"/>
          <w:color w:val="000000"/>
          <w:szCs w:val="24"/>
        </w:rPr>
        <w:t xml:space="preserve">, </w:t>
      </w:r>
      <w:r w:rsidR="00C73C8F" w:rsidRPr="00EB1EDD">
        <w:rPr>
          <w:rFonts w:cs="Times New Roman"/>
          <w:color w:val="000000"/>
          <w:szCs w:val="24"/>
        </w:rPr>
        <w:t>à luz da Súmula</w:t>
      </w:r>
      <w:r w:rsidR="001B6A4F">
        <w:rPr>
          <w:rFonts w:cs="Times New Roman"/>
          <w:color w:val="000000"/>
          <w:szCs w:val="24"/>
        </w:rPr>
        <w:t xml:space="preserve"> n.º</w:t>
      </w:r>
      <w:r w:rsidR="00C73C8F" w:rsidRPr="00EB1EDD">
        <w:rPr>
          <w:rFonts w:cs="Times New Roman"/>
          <w:color w:val="000000"/>
          <w:szCs w:val="24"/>
        </w:rPr>
        <w:t xml:space="preserve"> 568 do Superior Tribunal de Justiça.</w:t>
      </w:r>
    </w:p>
    <w:p w14:paraId="6AA8B94B" w14:textId="77777777" w:rsidR="00C73C8F" w:rsidRPr="00EB1EDD" w:rsidRDefault="00C73C8F" w:rsidP="00C73C8F">
      <w:pPr>
        <w:rPr>
          <w:rFonts w:cs="Times New Roman"/>
          <w:color w:val="000000"/>
          <w:szCs w:val="24"/>
        </w:rPr>
      </w:pPr>
      <w:r w:rsidRPr="00EB1EDD">
        <w:rPr>
          <w:rFonts w:cs="Times New Roman"/>
          <w:color w:val="000000"/>
          <w:szCs w:val="24"/>
        </w:rPr>
        <w:t>A exemplo:</w:t>
      </w:r>
    </w:p>
    <w:p w14:paraId="65D95693" w14:textId="77777777" w:rsidR="00C73C8F" w:rsidRPr="00C53F3F" w:rsidRDefault="00C73C8F" w:rsidP="00C73C8F">
      <w:pPr>
        <w:rPr>
          <w:rFonts w:cs="Times New Roman"/>
          <w:szCs w:val="24"/>
          <w:highlight w:val="yellow"/>
        </w:rPr>
      </w:pPr>
    </w:p>
    <w:p w14:paraId="5DDB278F"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AGRAVO DE INSTRUMENTO. AÇÃO DE OBRIGAÇÃO DE FAZER E INDENIZAÇÃO. DECISÃO QUE INDEFERIU A GRATUIDADE DA JUSTIÇA À REQUERENTE. PARTE AUTORA QUE DEMONSTROU QUE A SUA RENDA SERVE INTEGRALMENTE AO SUSTENTO FAMILIAR. PARTICULARIDADES FÁTICAS QUE AUTORIZAM A CONCESSÃO DO BENEFÍCIO. ENTENDIMENTO DOMINANTE SOBRE O TEMA NO ÂMBITO DESTE TRIBUNAL DE JUSTIÇA. ART. 932, V, DO CPC E SÚMULA 568/STJ. DISPENSÁVEL A </w:t>
      </w:r>
      <w:r w:rsidRPr="00EB1EDD">
        <w:rPr>
          <w:rFonts w:cs="Times New Roman"/>
          <w:color w:val="000000"/>
          <w:sz w:val="20"/>
          <w:szCs w:val="24"/>
        </w:rPr>
        <w:lastRenderedPageBreak/>
        <w:t>INTIMAÇÃO PARA APRESENTAÇÃO DE CONTRARRAZÕES, UMA VEZ QUE O RECURSO VERSA EXCLUSIVAMENTE SOBRE A JUSTIÇA GRATUITA E A PARTE REQUERIDA NÃO FOI CITADA NA ORIGEM. ENUNCIADO N.° 81 DO FÓRUM PERMANENTE DE PROCESSUALISTAS CIVIS. DECISÃO REFORMADA. INTELIGÊNCIA DO ART. 932, V, CPC E SÚMULA 568 /STJ. RECURSO CONHECIDO E PROVIDO. (TJPR. 19ª Câmara Cível. Relator: Desembargador Andrei de Oliveira Reich. 0042217-37.2023.8.16.0000. Curitiba. Data de julgamento: 03-07-2023).</w:t>
      </w:r>
    </w:p>
    <w:p w14:paraId="3B8970D7" w14:textId="77777777" w:rsidR="00C73C8F" w:rsidRPr="00EB1EDD" w:rsidRDefault="00C73C8F" w:rsidP="00C73C8F">
      <w:pPr>
        <w:ind w:left="2268" w:firstLine="0"/>
        <w:rPr>
          <w:rFonts w:cs="Times New Roman"/>
          <w:color w:val="000000"/>
          <w:sz w:val="20"/>
          <w:szCs w:val="24"/>
        </w:rPr>
      </w:pPr>
    </w:p>
    <w:p w14:paraId="22BAC46B"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DECISÃO MONOCRÁTICA.  AGRAVO DE INSTRUMENTO.  JUSTIÇA GRATUITA. NECESSÁRIO DEFERIMENTO. RECURSO PROVIDO COM FUNDAMENTO NA SÚMULA 568 DO SUPERIOR TRIBUNAL DE JUSTIÇA. Os documentos demonstram que os agravantes não possuem condições de arcarem com o pagamento das custas processuais, sendo cabível, portanto, a concessão dos benefícios da gratuidade da justiça. (TJPR. 18ª Câmara Cível. Relator: Desembargador Marcelo Gobbo Dalla Déa. 0050092-24.2024.8.16.0000. São José dos Pinhais. Data de julgamento: 31-07-2024).</w:t>
      </w:r>
    </w:p>
    <w:p w14:paraId="720E0E51" w14:textId="77777777" w:rsidR="00C73C8F" w:rsidRPr="00EB1EDD" w:rsidRDefault="00C73C8F" w:rsidP="00C73C8F">
      <w:pPr>
        <w:ind w:left="2268" w:firstLine="0"/>
        <w:rPr>
          <w:rFonts w:cs="Times New Roman"/>
          <w:color w:val="000000"/>
          <w:sz w:val="20"/>
          <w:szCs w:val="24"/>
        </w:rPr>
      </w:pPr>
    </w:p>
    <w:p w14:paraId="20482447"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SÚMULA N. 568 DO EGRÉGIO SUPERIOR TRIBUNAL DE JUSTIÇA. AGRAVO DE INSTRUMENTO. PEDIDO DE GRATUIDADE DA JUSTIÇA. DIREITO INDIVIDUAL, DE CUNHO FUNDAMENTAL, ASSEGURADO NO INC. LXXIV DO ART. 5º DA CONSTITUIÇÃO DA REPÚBLICA DE 1988. DOCUMENTOS COMPROBATÓRIOS. INCAPACIDADE FINANCEIRA DA PARTE DE ARCAR COM O PAGAMENTO DAS CUSTAS JUDICIAIS. CONCESSÃO DA BENESSE DE FORMA INTEGRAL. 1. O inc. LXXIV do art. 5º da Constituição de República de 1988 assegura, no rol dos direitos fundamentais, que o Estado tem o dever legal de assegurar o acesso à Justiça àqueles que comprovem a insuficiência de recursos. 2. O benefício da assistência judiciária gratuita está disciplinado pela Lei n. 1.060/50, a qual o assegura, nos seus arts. 5º e 9º, para as pessoas que se declararem hipossuficientes econômico- financeiramente para arcar com o pagamento das custas judiciais. 3. A gratuidade da Justiça deve ser concedida apenas aqueles que comprovem a hipossuficiência econômico-financeira para arcar com o pagamento das despesas processuais, sob pena de desvirtuar o objetivo do instituto jurídico. 4. Recurso de agravo de instrumento conhecido, e, no mérito, provido. (TJPR. </w:t>
      </w:r>
      <w:r w:rsidRPr="00EB1EDD">
        <w:rPr>
          <w:rFonts w:cs="Times New Roman"/>
          <w:color w:val="000000"/>
          <w:sz w:val="20"/>
          <w:szCs w:val="24"/>
        </w:rPr>
        <w:lastRenderedPageBreak/>
        <w:t>17ª Câmara Cível. Relator: Desembargador Mario Luiz Ramidoff. 0068884-26.2024.8.16.0000. Ponta Grossa. Data de julgamento: 19-07-2024).</w:t>
      </w:r>
    </w:p>
    <w:p w14:paraId="0AA46C2C" w14:textId="77777777" w:rsidR="00C73C8F" w:rsidRPr="00EB1EDD" w:rsidRDefault="00C73C8F" w:rsidP="00C73C8F">
      <w:pPr>
        <w:rPr>
          <w:rFonts w:cs="Times New Roman"/>
          <w:color w:val="000000"/>
          <w:sz w:val="20"/>
          <w:szCs w:val="24"/>
        </w:rPr>
      </w:pPr>
    </w:p>
    <w:p w14:paraId="60D6862F" w14:textId="77777777" w:rsidR="00C73C8F" w:rsidRPr="00EB1EDD" w:rsidRDefault="00C73C8F" w:rsidP="00C73C8F">
      <w:pPr>
        <w:rPr>
          <w:rFonts w:cs="Times New Roman"/>
          <w:color w:val="000000"/>
          <w:szCs w:val="24"/>
        </w:rPr>
      </w:pPr>
      <w:r w:rsidRPr="00EB1EDD">
        <w:rPr>
          <w:rFonts w:cs="Times New Roman"/>
          <w:color w:val="000000"/>
          <w:szCs w:val="24"/>
        </w:rPr>
        <w:t>Impositiva, portanto, a reforma da decisão recorrida.</w:t>
      </w:r>
    </w:p>
    <w:p w14:paraId="20E6ADBD" w14:textId="77777777" w:rsidR="00C73C8F" w:rsidRPr="00C53F3F" w:rsidRDefault="00C73C8F" w:rsidP="00C73C8F">
      <w:pPr>
        <w:rPr>
          <w:rFonts w:cs="Times New Roman"/>
          <w:color w:val="000000"/>
          <w:sz w:val="20"/>
          <w:szCs w:val="24"/>
          <w:highlight w:val="yellow"/>
        </w:rPr>
      </w:pPr>
    </w:p>
    <w:p w14:paraId="4CA3FE61" w14:textId="77777777" w:rsidR="00C73C8F" w:rsidRPr="00C53F3F" w:rsidRDefault="00C73C8F" w:rsidP="00C73C8F">
      <w:pPr>
        <w:rPr>
          <w:rFonts w:cs="Times New Roman"/>
          <w:b/>
          <w:color w:val="000000"/>
          <w:szCs w:val="24"/>
        </w:rPr>
      </w:pPr>
      <w:r w:rsidRPr="00C53F3F">
        <w:rPr>
          <w:rFonts w:cs="Times New Roman"/>
          <w:b/>
          <w:color w:val="000000"/>
          <w:szCs w:val="24"/>
        </w:rPr>
        <w:t>III – DECISÃO</w:t>
      </w:r>
    </w:p>
    <w:p w14:paraId="4A62BD75" w14:textId="775AF254" w:rsidR="00C73C8F" w:rsidRPr="00C53F3F" w:rsidRDefault="00C73C8F" w:rsidP="00C73C8F">
      <w:pPr>
        <w:rPr>
          <w:rFonts w:cs="Times New Roman"/>
          <w:color w:val="000000"/>
          <w:szCs w:val="24"/>
        </w:rPr>
      </w:pPr>
      <w:r w:rsidRPr="00C53F3F">
        <w:rPr>
          <w:rFonts w:cs="Times New Roman"/>
          <w:color w:val="000000"/>
          <w:szCs w:val="24"/>
        </w:rPr>
        <w:t xml:space="preserve">Ante o exposto, julga-se conhecido e provido o recurso interposto para, nos termos do artigo 98 do Código de Processo Civil, </w:t>
      </w:r>
      <w:r w:rsidR="00285A61">
        <w:rPr>
          <w:rFonts w:cs="Times New Roman"/>
          <w:color w:val="000000"/>
          <w:szCs w:val="24"/>
        </w:rPr>
        <w:t xml:space="preserve">revogar a decisão recorrida e reestabelecer a </w:t>
      </w:r>
      <w:r w:rsidRPr="00C53F3F">
        <w:rPr>
          <w:rFonts w:cs="Times New Roman"/>
          <w:color w:val="000000"/>
          <w:szCs w:val="24"/>
        </w:rPr>
        <w:t xml:space="preserve">gratuidade da justiça </w:t>
      </w:r>
      <w:r w:rsidR="00285A61">
        <w:rPr>
          <w:rFonts w:cs="Times New Roman"/>
          <w:color w:val="000000"/>
          <w:szCs w:val="24"/>
        </w:rPr>
        <w:t>do</w:t>
      </w:r>
      <w:r w:rsidRPr="00C53F3F">
        <w:rPr>
          <w:rFonts w:cs="Times New Roman"/>
          <w:color w:val="000000"/>
          <w:szCs w:val="24"/>
        </w:rPr>
        <w:t xml:space="preserve"> recorrente.</w:t>
      </w:r>
    </w:p>
    <w:p w14:paraId="490B12C3" w14:textId="77777777" w:rsidR="00C73C8F" w:rsidRPr="00C53F3F" w:rsidRDefault="00C73C8F" w:rsidP="00C73C8F">
      <w:pPr>
        <w:rPr>
          <w:rFonts w:cs="Times New Roman"/>
          <w:color w:val="000000"/>
          <w:szCs w:val="24"/>
        </w:rPr>
      </w:pPr>
      <w:r w:rsidRPr="00C53F3F">
        <w:rPr>
          <w:rFonts w:cs="Times New Roman"/>
          <w:color w:val="000000"/>
          <w:szCs w:val="24"/>
        </w:rPr>
        <w:t>Intimem-se.</w:t>
      </w:r>
    </w:p>
    <w:p w14:paraId="48DB93D6" w14:textId="77777777" w:rsidR="00C73C8F" w:rsidRPr="00C53F3F" w:rsidRDefault="00C73C8F" w:rsidP="00C73C8F">
      <w:pPr>
        <w:rPr>
          <w:rFonts w:cs="Times New Roman"/>
          <w:color w:val="000000"/>
          <w:szCs w:val="24"/>
        </w:rPr>
      </w:pPr>
      <w:r w:rsidRPr="00C53F3F">
        <w:rPr>
          <w:rFonts w:cs="Times New Roman"/>
          <w:color w:val="000000"/>
          <w:szCs w:val="24"/>
        </w:rPr>
        <w:t xml:space="preserve">Comunique-se o juízo </w:t>
      </w:r>
      <w:r w:rsidRPr="00C53F3F">
        <w:rPr>
          <w:rFonts w:cs="Times New Roman"/>
          <w:i/>
          <w:color w:val="000000"/>
          <w:szCs w:val="24"/>
        </w:rPr>
        <w:t>a quo.</w:t>
      </w:r>
    </w:p>
    <w:p w14:paraId="717BA75D" w14:textId="20EC0898" w:rsidR="00AA28DF" w:rsidRPr="00C73C8F" w:rsidRDefault="00C73C8F" w:rsidP="00C73C8F">
      <w:r w:rsidRPr="00C53F3F">
        <w:rPr>
          <w:rFonts w:cs="Times New Roman"/>
          <w:color w:val="000000"/>
          <w:szCs w:val="24"/>
        </w:rPr>
        <w:t>Oportunamente, arquivem-se.</w:t>
      </w:r>
    </w:p>
    <w:sectPr w:rsidR="00AA28DF" w:rsidRPr="00C73C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svaldo Canela Junior">
    <w15:presenceInfo w15:providerId="Windows Live" w15:userId="6281590652e563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25F4A"/>
    <w:rsid w:val="00146748"/>
    <w:rsid w:val="00165C47"/>
    <w:rsid w:val="0019084B"/>
    <w:rsid w:val="001B6A4F"/>
    <w:rsid w:val="00285A61"/>
    <w:rsid w:val="003425A5"/>
    <w:rsid w:val="003A2AAB"/>
    <w:rsid w:val="00406DE0"/>
    <w:rsid w:val="005B034A"/>
    <w:rsid w:val="005E3BD2"/>
    <w:rsid w:val="006104F3"/>
    <w:rsid w:val="00664F97"/>
    <w:rsid w:val="00672942"/>
    <w:rsid w:val="007110AA"/>
    <w:rsid w:val="00746D0D"/>
    <w:rsid w:val="00794062"/>
    <w:rsid w:val="00877419"/>
    <w:rsid w:val="008C4B11"/>
    <w:rsid w:val="00952010"/>
    <w:rsid w:val="00980B55"/>
    <w:rsid w:val="00A51FB4"/>
    <w:rsid w:val="00AA28DF"/>
    <w:rsid w:val="00AE47D1"/>
    <w:rsid w:val="00AE70BB"/>
    <w:rsid w:val="00B7433C"/>
    <w:rsid w:val="00BA65E8"/>
    <w:rsid w:val="00C234D0"/>
    <w:rsid w:val="00C53F3F"/>
    <w:rsid w:val="00C72D10"/>
    <w:rsid w:val="00C73C8F"/>
    <w:rsid w:val="00CB19C9"/>
    <w:rsid w:val="00D15E8A"/>
    <w:rsid w:val="00D56D3A"/>
    <w:rsid w:val="00DC37B4"/>
    <w:rsid w:val="00E269C7"/>
    <w:rsid w:val="00E834DB"/>
    <w:rsid w:val="00EB1EDD"/>
    <w:rsid w:val="00EB7960"/>
    <w:rsid w:val="00EC7FBF"/>
    <w:rsid w:val="00F3297A"/>
    <w:rsid w:val="00F56D99"/>
    <w:rsid w:val="00F9600B"/>
    <w:rsid w:val="00FA363A"/>
    <w:rsid w:val="00FD20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Reviso">
    <w:name w:val="Revision"/>
    <w:hidden/>
    <w:uiPriority w:val="99"/>
    <w:semiHidden/>
    <w:rsid w:val="001B6A4F"/>
    <w:pPr>
      <w:spacing w:after="0" w:line="240" w:lineRule="auto"/>
    </w:pPr>
    <w:rPr>
      <w:rFonts w:ascii="Times New Roman" w:hAnsi="Times New Roman"/>
      <w:sz w:val="24"/>
    </w:rPr>
  </w:style>
  <w:style w:type="character" w:styleId="Refdecomentrio">
    <w:name w:val="annotation reference"/>
    <w:basedOn w:val="Fontepargpadro"/>
    <w:uiPriority w:val="99"/>
    <w:semiHidden/>
    <w:unhideWhenUsed/>
    <w:rsid w:val="005E3BD2"/>
    <w:rPr>
      <w:sz w:val="16"/>
      <w:szCs w:val="16"/>
    </w:rPr>
  </w:style>
  <w:style w:type="paragraph" w:styleId="Textodecomentrio">
    <w:name w:val="annotation text"/>
    <w:basedOn w:val="Normal"/>
    <w:link w:val="TextodecomentrioChar"/>
    <w:uiPriority w:val="99"/>
    <w:unhideWhenUsed/>
    <w:rsid w:val="005E3BD2"/>
    <w:pPr>
      <w:spacing w:line="240" w:lineRule="auto"/>
    </w:pPr>
    <w:rPr>
      <w:sz w:val="20"/>
      <w:szCs w:val="20"/>
    </w:rPr>
  </w:style>
  <w:style w:type="character" w:customStyle="1" w:styleId="TextodecomentrioChar">
    <w:name w:val="Texto de comentário Char"/>
    <w:basedOn w:val="Fontepargpadro"/>
    <w:link w:val="Textodecomentrio"/>
    <w:uiPriority w:val="99"/>
    <w:rsid w:val="005E3BD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E3BD2"/>
    <w:rPr>
      <w:b/>
      <w:bCs/>
    </w:rPr>
  </w:style>
  <w:style w:type="character" w:customStyle="1" w:styleId="AssuntodocomentrioChar">
    <w:name w:val="Assunto do comentário Char"/>
    <w:basedOn w:val="TextodecomentrioChar"/>
    <w:link w:val="Assuntodocomentrio"/>
    <w:uiPriority w:val="99"/>
    <w:semiHidden/>
    <w:rsid w:val="005E3BD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0DAB18-284E-4421-B959-A4ED62280D8C}"/>
</file>

<file path=customXml/itemProps2.xml><?xml version="1.0" encoding="utf-8"?>
<ds:datastoreItem xmlns:ds="http://schemas.openxmlformats.org/officeDocument/2006/customXml" ds:itemID="{52F0202A-A5EA-4174-96AD-4036B3F7C3EE}"/>
</file>

<file path=customXml/itemProps3.xml><?xml version="1.0" encoding="utf-8"?>
<ds:datastoreItem xmlns:ds="http://schemas.openxmlformats.org/officeDocument/2006/customXml" ds:itemID="{42BC7009-2256-4FED-8CB6-C0F973A7A3CB}"/>
</file>

<file path=docProps/app.xml><?xml version="1.0" encoding="utf-8"?>
<Properties xmlns="http://schemas.openxmlformats.org/officeDocument/2006/extended-properties" xmlns:vt="http://schemas.openxmlformats.org/officeDocument/2006/docPropsVTypes">
  <Template>Normal</Template>
  <TotalTime>257</TotalTime>
  <Pages>5</Pages>
  <Words>1075</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Osvaldo Canela Junior</cp:lastModifiedBy>
  <cp:revision>19</cp:revision>
  <dcterms:created xsi:type="dcterms:W3CDTF">2024-02-08T17:42:00Z</dcterms:created>
  <dcterms:modified xsi:type="dcterms:W3CDTF">2025-03-14T16:38:00Z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281200</vt:r8>
  </property>
</Properties>
</file>