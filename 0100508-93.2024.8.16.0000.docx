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6731" w:rsidP="00146748" w:rsidRDefault="00146748" w14:paraId="28A7E284" w14:textId="4BADC48F">
      <w:pPr>
        <w:ind w:firstLine="0"/>
        <w:rPr>
          <w:b/>
        </w:rPr>
      </w:pPr>
      <w:r w:rsidRPr="00146748">
        <w:rPr>
          <w:b/>
        </w:rPr>
        <w:t>DIREITO</w:t>
      </w:r>
      <w:r w:rsidR="00526B7B">
        <w:rPr>
          <w:b/>
        </w:rPr>
        <w:t xml:space="preserve"> CIVIL E</w:t>
      </w:r>
      <w:r w:rsidRPr="00146748">
        <w:rPr>
          <w:b/>
        </w:rPr>
        <w:t xml:space="preserve"> PROCESSUAL CIVIL.</w:t>
      </w:r>
      <w:r w:rsidR="000D3823">
        <w:rPr>
          <w:b/>
        </w:rPr>
        <w:t xml:space="preserve"> </w:t>
      </w:r>
      <w:r w:rsidR="00036BD8">
        <w:rPr>
          <w:b/>
        </w:rPr>
        <w:t>CORREIÇÃO PARCIAL.</w:t>
      </w:r>
      <w:r w:rsidR="000D3823">
        <w:rPr>
          <w:b/>
        </w:rPr>
        <w:t xml:space="preserve"> </w:t>
      </w:r>
      <w:r w:rsidR="00036BD8">
        <w:rPr>
          <w:b/>
        </w:rPr>
        <w:t>PROVA PERICIAL.</w:t>
      </w:r>
      <w:r w:rsidR="000D3823">
        <w:rPr>
          <w:b/>
        </w:rPr>
        <w:t xml:space="preserve"> </w:t>
      </w:r>
      <w:r w:rsidR="009E5502">
        <w:rPr>
          <w:b/>
        </w:rPr>
        <w:t>DEFERIMENTO.</w:t>
      </w:r>
      <w:r w:rsidR="000D3823">
        <w:rPr>
          <w:b/>
        </w:rPr>
        <w:t xml:space="preserve"> </w:t>
      </w:r>
      <w:r w:rsidR="00AF6731">
        <w:rPr>
          <w:b/>
        </w:rPr>
        <w:t>AMPLA DEFESA. CONTRADITÓRIO.</w:t>
      </w:r>
      <w:r w:rsidR="000D3823">
        <w:rPr>
          <w:b/>
        </w:rPr>
        <w:t xml:space="preserve"> </w:t>
      </w:r>
      <w:r w:rsidR="00AF6731">
        <w:rPr>
          <w:b/>
        </w:rPr>
        <w:t>DIREITO SUBJETIVO À PRODUÇÃO PROBATÓRIA.</w:t>
      </w:r>
    </w:p>
    <w:p w:rsidRPr="00146748" w:rsidR="00146748" w:rsidP="00146748" w:rsidRDefault="00146748" w14:paraId="153FB66C" w14:textId="77777777">
      <w:pPr>
        <w:ind w:firstLine="0"/>
        <w:rPr>
          <w:b/>
        </w:rPr>
      </w:pPr>
      <w:r w:rsidRPr="00146748">
        <w:rPr>
          <w:b/>
        </w:rPr>
        <w:t>I. CASO EM EXAME</w:t>
      </w:r>
    </w:p>
    <w:p w:rsidR="00AF70C8" w:rsidP="00146748" w:rsidRDefault="006563F0" w14:paraId="42A84C03" w14:textId="2B037C13">
      <w:pPr>
        <w:ind w:firstLine="0"/>
        <w:rPr>
          <w:b/>
        </w:rPr>
      </w:pPr>
      <w:r>
        <w:rPr>
          <w:b/>
        </w:rPr>
        <w:t xml:space="preserve">Correição parcial ajuizada </w:t>
      </w:r>
      <w:r w:rsidR="005E6781">
        <w:rPr>
          <w:b/>
        </w:rPr>
        <w:t xml:space="preserve">em face de pronunciamento judicial emitido pelo juízo da 21ª Vara Cível de Curitiba, </w:t>
      </w:r>
      <w:r w:rsidR="00C47784">
        <w:rPr>
          <w:b/>
        </w:rPr>
        <w:t xml:space="preserve">que determinou a realização de perícia para </w:t>
      </w:r>
      <w:r w:rsidR="00E70C1F">
        <w:rPr>
          <w:b/>
        </w:rPr>
        <w:t>constatação de existência física de imóvel de maneira indireta, mediante análise de documentos que ensejaram a criação da matrícula imobiliária respectiva.</w:t>
      </w:r>
    </w:p>
    <w:p w:rsidRPr="00146748" w:rsidR="00146748" w:rsidP="00146748" w:rsidRDefault="00146748" w14:paraId="02435230" w14:textId="73A60204">
      <w:pPr>
        <w:ind w:firstLine="0"/>
        <w:rPr>
          <w:b/>
        </w:rPr>
      </w:pPr>
      <w:r w:rsidRPr="00146748">
        <w:rPr>
          <w:b/>
        </w:rPr>
        <w:t>II. QUESTÃO EM DISCUSSÃO</w:t>
      </w:r>
    </w:p>
    <w:p w:rsidR="00AF70C8" w:rsidP="00146748" w:rsidRDefault="00875E49" w14:paraId="6EAF60A3" w14:textId="155E0F11">
      <w:pPr>
        <w:ind w:firstLine="0"/>
        <w:rPr>
          <w:b/>
        </w:rPr>
      </w:pPr>
      <w:r>
        <w:rPr>
          <w:b/>
        </w:rPr>
        <w:t>Arguição de desnecessidade da prova, como determinada, porquanto esclarecida a matéria fática pela simples constatação visual realizada por oficial de justiça</w:t>
      </w:r>
      <w:r w:rsidR="008B036A">
        <w:rPr>
          <w:b/>
        </w:rPr>
        <w:t xml:space="preserve">, de modo que a manutenção da determinação configuraria </w:t>
      </w:r>
      <w:r w:rsidR="00450BE5">
        <w:rPr>
          <w:b/>
        </w:rPr>
        <w:t>inversão tumultuária de atos processuais.</w:t>
      </w:r>
    </w:p>
    <w:p w:rsidR="00146748" w:rsidP="00146748" w:rsidRDefault="00146748" w14:paraId="300AFE19" w14:textId="285F64EB">
      <w:pPr>
        <w:ind w:firstLine="0"/>
        <w:rPr>
          <w:b/>
        </w:rPr>
      </w:pPr>
      <w:r w:rsidRPr="00146748">
        <w:rPr>
          <w:b/>
        </w:rPr>
        <w:t>III. RAZÕES DE DECIDIR</w:t>
      </w:r>
    </w:p>
    <w:p w:rsidR="00F14CE0" w:rsidP="51274D2B" w:rsidRDefault="00C77CD5" w14:paraId="5C51E91D" w14:textId="59D36F9E">
      <w:pPr>
        <w:ind w:firstLine="0"/>
        <w:rPr>
          <w:b w:val="1"/>
          <w:bCs w:val="1"/>
        </w:rPr>
      </w:pPr>
      <w:r w:rsidRPr="51274D2B" w:rsidR="00C77CD5">
        <w:rPr>
          <w:b w:val="1"/>
          <w:bCs w:val="1"/>
        </w:rPr>
        <w:t>O</w:t>
      </w:r>
      <w:r w:rsidRPr="51274D2B" w:rsidR="004A3C45">
        <w:rPr>
          <w:b w:val="1"/>
          <w:bCs w:val="1"/>
        </w:rPr>
        <w:t xml:space="preserve"> franqueamento ao direito </w:t>
      </w:r>
      <w:r w:rsidRPr="51274D2B" w:rsidR="00F14CE0">
        <w:rPr>
          <w:b w:val="1"/>
          <w:bCs w:val="1"/>
        </w:rPr>
        <w:t>subjetivo de produção probatória, consec</w:t>
      </w:r>
      <w:r w:rsidRPr="51274D2B" w:rsidR="008345F4">
        <w:rPr>
          <w:b w:val="1"/>
          <w:bCs w:val="1"/>
        </w:rPr>
        <w:t xml:space="preserve">tário lógico da garantia </w:t>
      </w:r>
      <w:r w:rsidRPr="51274D2B" w:rsidR="00DF3AD3">
        <w:rPr>
          <w:b w:val="1"/>
          <w:bCs w:val="1"/>
        </w:rPr>
        <w:t>constitucional à ampla defesa</w:t>
      </w:r>
      <w:r w:rsidRPr="51274D2B" w:rsidR="0519396D">
        <w:rPr>
          <w:b w:val="1"/>
          <w:bCs w:val="1"/>
        </w:rPr>
        <w:t>,</w:t>
      </w:r>
      <w:r w:rsidRPr="51274D2B" w:rsidR="00C77CD5">
        <w:rPr>
          <w:b w:val="1"/>
          <w:bCs w:val="1"/>
        </w:rPr>
        <w:t xml:space="preserve"> n</w:t>
      </w:r>
      <w:r w:rsidRPr="51274D2B" w:rsidR="00C77CD5">
        <w:rPr>
          <w:b w:val="1"/>
          <w:bCs w:val="1"/>
        </w:rPr>
        <w:t>ão caracteriza inversão tumultuária de atos processuais</w:t>
      </w:r>
      <w:r w:rsidRPr="51274D2B" w:rsidR="00C77CD5">
        <w:rPr>
          <w:b w:val="1"/>
          <w:bCs w:val="1"/>
        </w:rPr>
        <w:t>.</w:t>
      </w:r>
    </w:p>
    <w:p w:rsidRPr="00146748" w:rsidR="00146748" w:rsidP="00146748" w:rsidRDefault="00146748" w14:paraId="6AF28E16" w14:textId="7B64A89A">
      <w:pPr>
        <w:ind w:firstLine="0"/>
        <w:rPr>
          <w:b/>
        </w:rPr>
      </w:pPr>
      <w:r w:rsidRPr="00146748">
        <w:rPr>
          <w:b/>
        </w:rPr>
        <w:t>IV. SOLUÇÃO DO CASO</w:t>
      </w:r>
    </w:p>
    <w:p w:rsidRPr="00146748" w:rsidR="00146748" w:rsidP="00146748" w:rsidRDefault="00BA7E70" w14:paraId="7641D84D" w14:textId="786A76BE">
      <w:pPr>
        <w:ind w:firstLine="0"/>
        <w:rPr>
          <w:b/>
        </w:rPr>
      </w:pPr>
      <w:r>
        <w:rPr>
          <w:b/>
        </w:rPr>
        <w:t>Correição parcial conhecida e rejeitada</w:t>
      </w:r>
      <w:r w:rsidRPr="00146748" w:rsidR="00146748">
        <w:rPr>
          <w:b/>
        </w:rPr>
        <w:t>.</w:t>
      </w:r>
    </w:p>
    <w:p w:rsidRPr="00146748" w:rsidR="00146748" w:rsidP="00146748" w:rsidRDefault="00146748" w14:paraId="34905683" w14:textId="72DC769A">
      <w:pPr>
        <w:ind w:firstLine="0"/>
        <w:rPr>
          <w:b/>
        </w:rPr>
      </w:pPr>
      <w:r w:rsidRPr="00146748">
        <w:rPr>
          <w:b/>
        </w:rPr>
        <w:t>V. JURISPRUDÊNCIA E LEGISLAÇÃO UTILIZADAS</w:t>
      </w:r>
    </w:p>
    <w:p w:rsidR="00BA7E70" w:rsidP="00146748" w:rsidRDefault="00BA7E70" w14:paraId="48262A81" w14:textId="77777777">
      <w:pPr>
        <w:ind w:firstLine="0"/>
        <w:rPr>
          <w:b/>
        </w:rPr>
      </w:pPr>
      <w:r>
        <w:rPr>
          <w:b/>
        </w:rPr>
        <w:t xml:space="preserve">V.I. </w:t>
      </w:r>
      <w:r w:rsidRPr="00146748" w:rsidR="00146748">
        <w:rPr>
          <w:b/>
        </w:rPr>
        <w:t>Jurisprudência:</w:t>
      </w:r>
    </w:p>
    <w:p w:rsidRPr="00146748" w:rsidR="00146748" w:rsidP="00146748" w:rsidRDefault="00BA7E70" w14:paraId="2053A593" w14:textId="7B3965FC">
      <w:pPr>
        <w:ind w:firstLine="0"/>
        <w:rPr>
          <w:b/>
        </w:rPr>
      </w:pPr>
      <w:proofErr w:type="spellStart"/>
      <w:r w:rsidRPr="00BA7E70">
        <w:rPr>
          <w:b/>
        </w:rPr>
        <w:t>TJPR</w:t>
      </w:r>
      <w:proofErr w:type="spellEnd"/>
      <w:r w:rsidRPr="00BA7E70">
        <w:rPr>
          <w:b/>
        </w:rPr>
        <w:t>. 7ª Câmara Cível. Relator: Desembargador Domingos Thadeu Ribeiro da Fonseca. 0006836-63.2023.8.16.0033. Pinhais. Data de julgamento: 24-6-2025</w:t>
      </w:r>
      <w:r>
        <w:rPr>
          <w:b/>
        </w:rPr>
        <w:t>.</w:t>
      </w:r>
    </w:p>
    <w:p w:rsidR="00BA7E70" w:rsidP="00146748" w:rsidRDefault="00BA7E70" w14:paraId="7F19C7E9" w14:textId="5764E8B0">
      <w:pPr>
        <w:ind w:firstLine="0"/>
        <w:rPr>
          <w:b/>
        </w:rPr>
      </w:pPr>
      <w:proofErr w:type="spellStart"/>
      <w:r>
        <w:rPr>
          <w:b/>
        </w:rPr>
        <w:t>V.II</w:t>
      </w:r>
      <w:proofErr w:type="spellEnd"/>
      <w:r>
        <w:rPr>
          <w:b/>
        </w:rPr>
        <w:t xml:space="preserve">. </w:t>
      </w:r>
      <w:r w:rsidRPr="00146748" w:rsidR="00146748">
        <w:rPr>
          <w:b/>
        </w:rPr>
        <w:t>Legislação</w:t>
      </w:r>
    </w:p>
    <w:p w:rsidR="00BA7E70" w:rsidP="00146748" w:rsidRDefault="00BA7E70" w14:paraId="1EE38812" w14:textId="3FB663C2">
      <w:pPr>
        <w:ind w:firstLine="0"/>
        <w:rPr>
          <w:b/>
        </w:rPr>
      </w:pPr>
      <w:r>
        <w:rPr>
          <w:b/>
        </w:rPr>
        <w:t>Código de Processo Civil</w:t>
      </w:r>
      <w:r w:rsidRPr="00146748" w:rsidR="00146748">
        <w:rPr>
          <w:b/>
        </w:rPr>
        <w:t>:</w:t>
      </w:r>
      <w:r>
        <w:rPr>
          <w:b/>
        </w:rPr>
        <w:t xml:space="preserve"> art. 373, I.</w:t>
      </w:r>
    </w:p>
    <w:p w:rsidR="00AA28DF" w:rsidP="00AA28DF" w:rsidRDefault="00AA28DF" w14:paraId="019BC04E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lastRenderedPageBreak/>
        <w:t>I – RELATÓRIO</w:t>
      </w:r>
    </w:p>
    <w:p w:rsidR="00DC5D39" w:rsidP="51274D2B" w:rsidRDefault="00AA28DF" w14:paraId="35D026D1" w14:textId="1A45657E">
      <w:pPr>
        <w:pStyle w:val="PargrafodaLista"/>
        <w:spacing/>
        <w:ind w:left="0"/>
      </w:pPr>
      <w:r w:rsidR="00AA28DF">
        <w:rPr/>
        <w:t xml:space="preserve">Cuida-se de </w:t>
      </w:r>
      <w:r w:rsidR="00DC5D39">
        <w:rPr/>
        <w:t xml:space="preserve">correição parcial ajuizada por Associação SAT em face do juízo da 21ª Vara Cível de Curitiba, </w:t>
      </w:r>
      <w:r w:rsidR="007C2CB8">
        <w:rPr/>
        <w:t>tendo como objeto pronunciamento judicial</w:t>
      </w:r>
      <w:del w:author="Osvaldo Canela Junior" w:date="2025-07-15T13:13:20.663Z" w:id="2081077240">
        <w:r w:rsidDel="00193E0D">
          <w:delText>,</w:delText>
        </w:r>
      </w:del>
      <w:r w:rsidR="007C2CB8">
        <w:rPr/>
        <w:t xml:space="preserve"> que determinou a realização de </w:t>
      </w:r>
      <w:r w:rsidR="00BD189F">
        <w:rPr/>
        <w:t xml:space="preserve">prova pericial </w:t>
      </w:r>
      <w:r w:rsidR="00193E0D">
        <w:rPr/>
        <w:t>indireta</w:t>
      </w:r>
      <w:r w:rsidR="00C77CD5">
        <w:rPr/>
        <w:t xml:space="preserve">, consistente na análise documental dos imóveis que resultaram na criação da matrícula do imóvel </w:t>
      </w:r>
      <w:r w:rsidR="008C7DF2">
        <w:rPr/>
        <w:t xml:space="preserve">objeto do litígio </w:t>
      </w:r>
      <w:r w:rsidR="00193E0D">
        <w:rPr/>
        <w:t xml:space="preserve">(evento </w:t>
      </w:r>
      <w:r w:rsidR="004059FB">
        <w:rPr/>
        <w:t>578.1 – autos de origem).</w:t>
      </w:r>
    </w:p>
    <w:p w:rsidRPr="004059FB" w:rsidR="00AF70C8" w:rsidP="00AA28DF" w:rsidRDefault="00AF70C8" w14:paraId="5EB7DA15" w14:textId="52A21774">
      <w:pPr>
        <w:pStyle w:val="PargrafodaLista"/>
        <w:ind w:left="0"/>
        <w:contextualSpacing w:val="0"/>
      </w:pPr>
      <w:r w:rsidRPr="00C77CD5">
        <w:t>Eis, em síntese, as razões de inconformismo:</w:t>
      </w:r>
      <w:r w:rsidR="00C77CD5">
        <w:t xml:space="preserve"> </w:t>
      </w:r>
      <w:r w:rsidR="008C7DF2">
        <w:t>a) a mera constatação, por oficial de justiça, da existência física do imóvel é suficiente para elucidação da controvérsia fática; b) a insistência da autoridade judiciária na produção da prova configura inversão tumultuária de atos processu</w:t>
      </w:r>
      <w:r w:rsidR="001E0887">
        <w:t>ais (evento 1.1).</w:t>
      </w:r>
    </w:p>
    <w:p w:rsidR="004059FB" w:rsidP="00877419" w:rsidRDefault="003F73D7" w14:paraId="14B26376" w14:textId="658B02FD">
      <w:pPr>
        <w:pStyle w:val="PargrafodaLista"/>
        <w:ind w:left="0"/>
        <w:contextualSpacing w:val="0"/>
      </w:pPr>
      <w:r>
        <w:t xml:space="preserve">Instado, o juízo </w:t>
      </w:r>
      <w:r w:rsidRPr="003F73D7">
        <w:rPr>
          <w:i/>
          <w:iCs/>
        </w:rPr>
        <w:t>a quo</w:t>
      </w:r>
      <w:r>
        <w:t xml:space="preserve"> prestou informações</w:t>
      </w:r>
      <w:r w:rsidR="00AF70C8">
        <w:t xml:space="preserve"> (evento 15.1).</w:t>
      </w:r>
    </w:p>
    <w:p w:rsidR="00AA28DF" w:rsidP="00877419" w:rsidRDefault="00AA28DF" w14:paraId="5A480162" w14:textId="03E5747C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380FF9" w:rsidP="00877419" w:rsidRDefault="00380FF9" w14:paraId="14BB77DD" w14:textId="0DCF7A89">
      <w:pPr>
        <w:pStyle w:val="PargrafodaLista"/>
        <w:ind w:left="0"/>
        <w:contextualSpacing w:val="0"/>
      </w:pPr>
      <w:r>
        <w:t>Satisfeitos os pressupostos de admissibilidade, conhece-se da correição parcial.</w:t>
      </w:r>
    </w:p>
    <w:p w:rsidR="00380FF9" w:rsidP="00877419" w:rsidRDefault="00380FF9" w14:paraId="6E53ED88" w14:textId="77777777">
      <w:pPr>
        <w:pStyle w:val="PargrafodaLista"/>
        <w:ind w:left="0"/>
        <w:contextualSpacing w:val="0"/>
      </w:pPr>
    </w:p>
    <w:p w:rsidR="00380FF9" w:rsidP="00877419" w:rsidRDefault="00380FF9" w14:paraId="53158997" w14:textId="4F5F3BE5">
      <w:pPr>
        <w:pStyle w:val="PargrafodaLista"/>
        <w:ind w:left="0"/>
        <w:contextualSpacing w:val="0"/>
      </w:pPr>
      <w:r>
        <w:t>II.II – DA INVERSÃO TUMULTUÁRIA DE FÓRMULAS</w:t>
      </w:r>
    </w:p>
    <w:p w:rsidR="00B9137C" w:rsidP="00B9137C" w:rsidRDefault="00610372" w14:paraId="4D039BB6" w14:textId="6378AD62">
      <w:pPr>
        <w:pStyle w:val="PargrafodaLista"/>
        <w:ind w:left="0"/>
        <w:contextualSpacing w:val="0"/>
      </w:pPr>
      <w:r>
        <w:t xml:space="preserve">Circunscreve-se </w:t>
      </w:r>
      <w:r w:rsidR="00BF4DEC">
        <w:t xml:space="preserve">a presente correição parcial </w:t>
      </w:r>
      <w:r w:rsidR="00003DD7">
        <w:t xml:space="preserve">ao exame de arguição de inversão tumultuária de </w:t>
      </w:r>
      <w:r w:rsidR="002F069C">
        <w:t xml:space="preserve">atos e fórmulas legais, consistente na determinação de realização de </w:t>
      </w:r>
      <w:r w:rsidR="005C0044">
        <w:t>prova pericial</w:t>
      </w:r>
      <w:r w:rsidR="00C92DE8">
        <w:t xml:space="preserve"> reputada desnecessária pela parte</w:t>
      </w:r>
      <w:r w:rsidR="00B9137C">
        <w:t xml:space="preserve"> requerente.</w:t>
      </w:r>
    </w:p>
    <w:p w:rsidR="003602C7" w:rsidP="00B9137C" w:rsidRDefault="00C35D98" w14:paraId="6FBE677E" w14:textId="0D18C7F9">
      <w:pPr>
        <w:pStyle w:val="PargrafodaLista"/>
        <w:ind w:left="0"/>
        <w:contextualSpacing w:val="0"/>
      </w:pPr>
      <w:r>
        <w:t xml:space="preserve">Em que pesem os argumentos deduzidos nas razões de inconformismo, </w:t>
      </w:r>
      <w:r w:rsidR="003602C7">
        <w:t xml:space="preserve">a decisão de </w:t>
      </w:r>
      <w:r w:rsidR="00440664">
        <w:t>realização de prova pericial mediante análise do histórico documental do imóvel litigioso não constitui inversão tumultuária de atos processuais.</w:t>
      </w:r>
    </w:p>
    <w:p w:rsidR="00BE68D0" w:rsidP="00D60C16" w:rsidRDefault="00BE68D0" w14:paraId="39F8A45C" w14:textId="0AE5324B">
      <w:pPr>
        <w:pStyle w:val="PargrafodaLista"/>
        <w:ind w:left="0"/>
        <w:contextualSpacing w:val="0"/>
      </w:pPr>
      <w:r>
        <w:t xml:space="preserve">O princípio dispositivo, interpretado em consonância com as garantias ao contraditório e à ampla defesa, confere às partes a prerrogativa de iniciar o processo, </w:t>
      </w:r>
      <w:r>
        <w:lastRenderedPageBreak/>
        <w:t>deliminar o objeto litigioso e requerer as provas que reputam adequadas para demonstrar os fatos alegados em juízo.</w:t>
      </w:r>
    </w:p>
    <w:p w:rsidR="002A6AB4" w:rsidP="002A6AB4" w:rsidRDefault="002A6AB4" w14:paraId="155965F6" w14:textId="77777777">
      <w:pPr>
        <w:pStyle w:val="PargrafodaLista"/>
        <w:ind w:left="0"/>
        <w:contextualSpacing w:val="0"/>
      </w:pPr>
      <w:r>
        <w:rPr>
          <w:i/>
          <w:iCs/>
        </w:rPr>
        <w:t xml:space="preserve">In </w:t>
      </w:r>
      <w:proofErr w:type="spellStart"/>
      <w:r>
        <w:rPr>
          <w:i/>
          <w:iCs/>
        </w:rPr>
        <w:t>casu</w:t>
      </w:r>
      <w:proofErr w:type="spellEnd"/>
      <w:r>
        <w:t xml:space="preserve">, os comandos que determinaram a realização de indigitada diligência (eventos 506.1 e 578.1 – autos de origem) decorrem de expresso requerimento da autora, M. </w:t>
      </w:r>
      <w:proofErr w:type="spellStart"/>
      <w:r>
        <w:t>Guandalin</w:t>
      </w:r>
      <w:proofErr w:type="spellEnd"/>
      <w:r>
        <w:t xml:space="preserve"> &amp; Cia Ltda (evento 374.1 e 637.1 – autos de origem).</w:t>
      </w:r>
    </w:p>
    <w:p w:rsidR="001629F6" w:rsidP="00D60C16" w:rsidRDefault="007D5A62" w14:paraId="502CC38E" w14:textId="2C8FEB84">
      <w:pPr>
        <w:pStyle w:val="PargrafodaLista"/>
        <w:ind w:left="0"/>
        <w:contextualSpacing w:val="0"/>
      </w:pPr>
      <w:r>
        <w:t xml:space="preserve">Havendo, outrossim, pertinência entre o expediente probatório e os fatos a serem descortinados, segundo inferência da autoridade jurisdicional destinatária, </w:t>
      </w:r>
      <w:r w:rsidR="00454059">
        <w:t>a supressão da possiblidade de produção do elemento, como pretendido, importaria em indesejado cerceamento de defesa.</w:t>
      </w:r>
    </w:p>
    <w:p w:rsidR="00454059" w:rsidP="00D60C16" w:rsidRDefault="00454059" w14:paraId="60395F9D" w14:textId="7B7E56B4">
      <w:pPr>
        <w:pStyle w:val="PargrafodaLista"/>
        <w:ind w:left="0"/>
        <w:contextualSpacing w:val="0"/>
      </w:pPr>
      <w:r>
        <w:t>Sobre o tema:</w:t>
      </w:r>
    </w:p>
    <w:p w:rsidR="00DF6834" w:rsidP="00D60C16" w:rsidRDefault="00DF6834" w14:paraId="19A054CB" w14:textId="0CBAAB4B">
      <w:pPr>
        <w:pStyle w:val="PargrafodaLista"/>
        <w:ind w:left="0"/>
        <w:contextualSpacing w:val="0"/>
      </w:pPr>
    </w:p>
    <w:p w:rsidR="005734C3" w:rsidP="005734C3" w:rsidRDefault="00A615E0" w14:paraId="7D044711" w14:textId="5609CB34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5A5F7B">
        <w:rPr>
          <w:sz w:val="20"/>
          <w:szCs w:val="18"/>
        </w:rPr>
        <w:t>APELAÇÃO CÍVEL – DIREITO EMPRESARIAL – AÇÃO DE ANULAÇÃO DE CONTRATO DE FRANQUIA – SENTENÇA DE PROCEDÊNCIA DOS PEDIDOS INICIAIS E IMPROCEDÊNCIA DA RECONVENÇÃO – INSURGÊNCIA DA FRANQUEADORA RÉ – PRELIMINAR DE NULIDADE DA SENTENÇA – ACOLHIMENTO – PRODUÇÃO DE PROVA ORAL IMPRESCINDÍVEL PARA A SOLUÇÃO DOS PONTOS CONTROVERTIDOS FIXADOS PELO JUÍZO SINGULAR – DOCUMENTOS JUNTADOS PELAS PARTES INSUFICIENTES PARA RESOLUÇÃO DA LIDE – ERROR IN PROCEDENDO CARACTERIZADO – VIOLAÇÃO AO DEVIDO PROCESSO LEGAL MANIFESTA – OFENSA À GARANTIA CONSTITUCIONAL DO CONTRADITÓRIO E DA AMPLA DEFESA – CHAMAMENTO DO FEITO À ORDEM – ANULAÇÃO QUE SE IMPÕE – REMESSA DOS AUTOS À ORIGEM PARA REABERTURA DA FASE INSTRUTÓRIA – PRECEDENTES – ANÁLISE DAS TESES DE MÉRITO PREJUDICADAS – PRECEDENTES – RECURSO PROVIDO – SENTENÇA CASSADA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I. Caso em exame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1. Apelação cível visando a cassação, ou reforma, de sentença que julgou procedentes os pedidos de anulação de contrato de franquia e devolução de valores pagos, além de indenização por danos materiais, em ação proposta por franqueados contra a franqueadora, sob a alegação de descumprimento de obrigações contratuais e falta de informações na Circular de Oferta de Franquia.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II. Questão em discussão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 xml:space="preserve">2. Consiste em saber se o julgamento antecipado do feito cerceou o direito de defesa da apelante, ao não permitir a produção de prova oral necessária para a comprovação das teses apresentadas </w:t>
      </w:r>
      <w:r w:rsidRPr="005A5F7B">
        <w:rPr>
          <w:sz w:val="20"/>
          <w:szCs w:val="18"/>
        </w:rPr>
        <w:lastRenderedPageBreak/>
        <w:t>na ação de anulação de contrato de franquia.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III. Razões de decidir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3. A produção de prova oral era imprescindível para a elucidação dos pontos controvertidos, especialmente sobre o cumprimento das obrigações contratuais.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4. O julgamento antecipado do feito cerceou o direito de defesa da Ré, que não pôde produzir provas necessárias para comprovar suas alegações.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5</w:t>
      </w:r>
      <w:r w:rsidRPr="005A5F7B">
        <w:rPr>
          <w:b/>
          <w:bCs/>
          <w:sz w:val="20"/>
          <w:szCs w:val="18"/>
        </w:rPr>
        <w:t>. A decisão que cancelou a audiência de instrução e julgamento foi considerada um erro, pois impediu a parte de exercer plenamente seu direito ao contraditório e à ampla defesa.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6. A sentença foi cassada e os autos foram remetidos à origem para reabertura da fase instrutória.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IV. Dispositivo e tese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7. Apelação provida para anular a sentença e determinar a reabertura da fase instrutória.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Tese de julgamento: A cassação da sentença que determina anulação de contrato de franquia tem lugar quando verificado cerceamento do direito de defesa, especialmente em casos nos quais a produção de prova oral é imprescindível para a elucidação dos pontos controvertidos da lide.</w:t>
      </w:r>
      <w:r w:rsidR="005A5F7B">
        <w:rPr>
          <w:sz w:val="20"/>
          <w:szCs w:val="18"/>
        </w:rPr>
        <w:t xml:space="preserve"> </w:t>
      </w:r>
      <w:r w:rsidRPr="005A5F7B">
        <w:rPr>
          <w:sz w:val="20"/>
          <w:szCs w:val="18"/>
        </w:rPr>
        <w:t>(</w:t>
      </w:r>
      <w:bookmarkStart w:name="_Hlk203067722" w:id="0"/>
      <w:proofErr w:type="spellStart"/>
      <w:r w:rsidRPr="005A5F7B">
        <w:rPr>
          <w:sz w:val="20"/>
          <w:szCs w:val="18"/>
        </w:rPr>
        <w:t>TJPR</w:t>
      </w:r>
      <w:proofErr w:type="spellEnd"/>
      <w:r w:rsidR="004059FB">
        <w:rPr>
          <w:sz w:val="20"/>
          <w:szCs w:val="18"/>
        </w:rPr>
        <w:t xml:space="preserve">. 7ª Câmara Cível. Relator: Desembargador Domingos Thadeu Ribeiro da Fonseca. </w:t>
      </w:r>
      <w:r w:rsidRPr="005734C3">
        <w:rPr>
          <w:sz w:val="20"/>
          <w:szCs w:val="18"/>
        </w:rPr>
        <w:t>0006836-63.2023.8.16.0033</w:t>
      </w:r>
      <w:r w:rsidR="005734C3">
        <w:rPr>
          <w:sz w:val="20"/>
          <w:szCs w:val="18"/>
        </w:rPr>
        <w:t>. Pinhais. Data de julgamento: 24-6-2025</w:t>
      </w:r>
      <w:bookmarkEnd w:id="0"/>
      <w:r w:rsidR="005734C3">
        <w:rPr>
          <w:sz w:val="20"/>
          <w:szCs w:val="18"/>
        </w:rPr>
        <w:t>).</w:t>
      </w:r>
    </w:p>
    <w:p w:rsidR="00454059" w:rsidP="00D60C16" w:rsidRDefault="00454059" w14:paraId="11A6B0E2" w14:textId="77777777">
      <w:pPr>
        <w:pStyle w:val="PargrafodaLista"/>
        <w:ind w:left="0"/>
        <w:contextualSpacing w:val="0"/>
      </w:pPr>
    </w:p>
    <w:p w:rsidR="005A5F7B" w:rsidP="005A5F7B" w:rsidRDefault="005A5F7B" w14:paraId="7C3C24F2" w14:textId="77777777">
      <w:pPr>
        <w:pStyle w:val="PargrafodaLista"/>
        <w:ind w:left="0"/>
        <w:contextualSpacing w:val="0"/>
      </w:pPr>
      <w:r>
        <w:t>Assim, considerando-se que a decisão impugnada materializa a possibilidade de a parte autora produzir as provas de suas alegações (CPC, art. 373, I), não se vislumbra incorreção no respectivo pronunciamento judicial.</w:t>
      </w:r>
    </w:p>
    <w:p w:rsidRPr="00526B7B" w:rsidR="00B16A7F" w:rsidP="00B16A7F" w:rsidRDefault="005A5F7B" w14:paraId="7933DA1D" w14:textId="616AE81A">
      <w:pPr>
        <w:pStyle w:val="PargrafodaLista"/>
        <w:ind w:left="0"/>
        <w:contextualSpacing w:val="0"/>
        <w:rPr>
          <w:i/>
          <w:iCs/>
        </w:rPr>
      </w:pPr>
      <w:r>
        <w:t xml:space="preserve">Improcede, portanto, a pretensão </w:t>
      </w:r>
      <w:r w:rsidR="00526B7B">
        <w:rPr>
          <w:i/>
          <w:iCs/>
        </w:rPr>
        <w:t>sub examinem.</w:t>
      </w:r>
    </w:p>
    <w:p w:rsidR="00B16A7F" w:rsidP="00D60C16" w:rsidRDefault="00B16A7F" w14:paraId="55FD8067" w14:textId="77777777">
      <w:pPr>
        <w:pStyle w:val="PargrafodaLista"/>
        <w:ind w:left="0"/>
        <w:contextualSpacing w:val="0"/>
      </w:pPr>
    </w:p>
    <w:p w:rsidR="00AA28DF" w:rsidP="00D60C16" w:rsidRDefault="00380FF9" w14:paraId="4F9B449E" w14:textId="2652CB1D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380FF9" w:rsidP="00877419" w:rsidRDefault="00AA28DF" w14:paraId="71D541F7" w14:textId="30D506E0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380FF9">
        <w:t xml:space="preserve">em conhecer </w:t>
      </w:r>
      <w:r w:rsidR="00C35D98">
        <w:t>e rejeitar a correição parcial.</w:t>
      </w:r>
    </w:p>
    <w:p w:rsidR="00AA28DF" w:rsidP="00877419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877419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877419" w:rsidRDefault="00877419" w14:paraId="717BA75D" w14:textId="3C4CDC2D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D60C16">
        <w:rPr>
          <w:b/>
        </w:rPr>
        <w:t xml:space="preserve">– </w:t>
      </w:r>
      <w:r>
        <w:rPr>
          <w:b/>
        </w:rPr>
        <w:t>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03DD7"/>
    <w:rsid w:val="00036BD8"/>
    <w:rsid w:val="00085B91"/>
    <w:rsid w:val="000D3823"/>
    <w:rsid w:val="00123218"/>
    <w:rsid w:val="00127AC1"/>
    <w:rsid w:val="00137476"/>
    <w:rsid w:val="00146748"/>
    <w:rsid w:val="001629F6"/>
    <w:rsid w:val="00165C47"/>
    <w:rsid w:val="00193E0D"/>
    <w:rsid w:val="001E0887"/>
    <w:rsid w:val="001E0C6A"/>
    <w:rsid w:val="00253508"/>
    <w:rsid w:val="002A3599"/>
    <w:rsid w:val="002A6AB4"/>
    <w:rsid w:val="002B73C8"/>
    <w:rsid w:val="002F069C"/>
    <w:rsid w:val="003602C7"/>
    <w:rsid w:val="00380FF9"/>
    <w:rsid w:val="003F73D7"/>
    <w:rsid w:val="004059FB"/>
    <w:rsid w:val="00440664"/>
    <w:rsid w:val="00450BE5"/>
    <w:rsid w:val="00454059"/>
    <w:rsid w:val="0047690F"/>
    <w:rsid w:val="004A3C45"/>
    <w:rsid w:val="00506881"/>
    <w:rsid w:val="00526B7B"/>
    <w:rsid w:val="005734C3"/>
    <w:rsid w:val="005A5F7B"/>
    <w:rsid w:val="005C0044"/>
    <w:rsid w:val="005E6781"/>
    <w:rsid w:val="00610372"/>
    <w:rsid w:val="00624AE2"/>
    <w:rsid w:val="00634137"/>
    <w:rsid w:val="006563F0"/>
    <w:rsid w:val="00672942"/>
    <w:rsid w:val="00794062"/>
    <w:rsid w:val="00796BF3"/>
    <w:rsid w:val="007C2CB8"/>
    <w:rsid w:val="007D5A62"/>
    <w:rsid w:val="00805124"/>
    <w:rsid w:val="00831929"/>
    <w:rsid w:val="008345F4"/>
    <w:rsid w:val="00875E49"/>
    <w:rsid w:val="00877419"/>
    <w:rsid w:val="008B036A"/>
    <w:rsid w:val="008C7DF2"/>
    <w:rsid w:val="00962D71"/>
    <w:rsid w:val="009D6D6D"/>
    <w:rsid w:val="009E5502"/>
    <w:rsid w:val="00A20D53"/>
    <w:rsid w:val="00A24088"/>
    <w:rsid w:val="00A270A4"/>
    <w:rsid w:val="00A615E0"/>
    <w:rsid w:val="00AA28DF"/>
    <w:rsid w:val="00AE47D1"/>
    <w:rsid w:val="00AF6731"/>
    <w:rsid w:val="00AF70C8"/>
    <w:rsid w:val="00B16A7F"/>
    <w:rsid w:val="00B81C7A"/>
    <w:rsid w:val="00B9137C"/>
    <w:rsid w:val="00BA7E70"/>
    <w:rsid w:val="00BB529C"/>
    <w:rsid w:val="00BD189F"/>
    <w:rsid w:val="00BE68D0"/>
    <w:rsid w:val="00BF4DEC"/>
    <w:rsid w:val="00C35D98"/>
    <w:rsid w:val="00C47784"/>
    <w:rsid w:val="00C509EF"/>
    <w:rsid w:val="00C73248"/>
    <w:rsid w:val="00C77CD5"/>
    <w:rsid w:val="00C92DE8"/>
    <w:rsid w:val="00CC6B02"/>
    <w:rsid w:val="00D60C16"/>
    <w:rsid w:val="00DC37B4"/>
    <w:rsid w:val="00DC5D39"/>
    <w:rsid w:val="00DE70FF"/>
    <w:rsid w:val="00DF3AD3"/>
    <w:rsid w:val="00DF6834"/>
    <w:rsid w:val="00E368FF"/>
    <w:rsid w:val="00E3722C"/>
    <w:rsid w:val="00E70C1F"/>
    <w:rsid w:val="00E92240"/>
    <w:rsid w:val="00ED1577"/>
    <w:rsid w:val="00F14CE0"/>
    <w:rsid w:val="00FA2F29"/>
    <w:rsid w:val="0519396D"/>
    <w:rsid w:val="150E36FC"/>
    <w:rsid w:val="512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AE581-A772-4396-8378-C8B8B74199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67C590-17E8-463F-8532-53CB2E49E6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9935D-E088-4E7E-9474-A07D32E91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Cleysson Willian Vilaca de Jesus</dc:creator>
  <keywords/>
  <dc:description/>
  <lastModifiedBy>Osvaldo Canela Junior</lastModifiedBy>
  <revision>83</revision>
  <dcterms:created xsi:type="dcterms:W3CDTF">2024-02-08T17:42:00.0000000Z</dcterms:created>
  <dcterms:modified xsi:type="dcterms:W3CDTF">2025-07-15T13:14:04.0479331Z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